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18AB6" w14:textId="77777777" w:rsidR="003A316B" w:rsidRDefault="003A316B" w:rsidP="00941408">
      <w:pPr>
        <w:spacing w:line="480" w:lineRule="auto"/>
        <w:jc w:val="center"/>
        <w:rPr>
          <w:rFonts w:ascii="Times New Roman" w:hAnsi="Times New Roman" w:cs="Times New Roman"/>
          <w:sz w:val="22"/>
          <w:szCs w:val="22"/>
        </w:rPr>
      </w:pPr>
    </w:p>
    <w:p w14:paraId="16A65460" w14:textId="77777777" w:rsidR="003A316B" w:rsidRDefault="003A316B" w:rsidP="00941408">
      <w:pPr>
        <w:spacing w:line="480" w:lineRule="auto"/>
        <w:rPr>
          <w:rFonts w:ascii="Times New Roman" w:hAnsi="Times New Roman" w:cs="Times New Roman"/>
          <w:sz w:val="22"/>
          <w:szCs w:val="22"/>
        </w:rPr>
      </w:pPr>
    </w:p>
    <w:p w14:paraId="0676E7AC" w14:textId="60B22BF3" w:rsidR="003A316B" w:rsidRDefault="003A316B" w:rsidP="00941408">
      <w:pPr>
        <w:spacing w:line="480" w:lineRule="auto"/>
        <w:rPr>
          <w:rFonts w:ascii="Times New Roman" w:hAnsi="Times New Roman" w:cs="Times New Roman"/>
          <w:sz w:val="22"/>
          <w:szCs w:val="22"/>
        </w:rPr>
      </w:pPr>
      <w:r w:rsidRPr="00941408">
        <w:rPr>
          <w:rFonts w:ascii="Times New Roman" w:hAnsi="Times New Roman" w:cs="Times New Roman"/>
          <w:sz w:val="22"/>
          <w:szCs w:val="22"/>
        </w:rPr>
        <w:t>Title:</w:t>
      </w:r>
      <w:r>
        <w:rPr>
          <w:rFonts w:ascii="Times New Roman" w:hAnsi="Times New Roman" w:cs="Times New Roman"/>
          <w:sz w:val="22"/>
          <w:szCs w:val="22"/>
        </w:rPr>
        <w:t xml:space="preserve"> </w:t>
      </w:r>
      <w:r w:rsidRPr="006535EF">
        <w:rPr>
          <w:rFonts w:ascii="Times New Roman" w:hAnsi="Times New Roman" w:cs="Times New Roman"/>
          <w:sz w:val="22"/>
          <w:szCs w:val="22"/>
        </w:rPr>
        <w:t>Outcros</w:t>
      </w:r>
      <w:r w:rsidRPr="0047125D">
        <w:rPr>
          <w:rFonts w:ascii="Times New Roman" w:hAnsi="Times New Roman" w:cs="Times New Roman"/>
          <w:sz w:val="22"/>
          <w:szCs w:val="22"/>
        </w:rPr>
        <w:t xml:space="preserve">sing and fecundity in the woodland sedge, </w:t>
      </w:r>
      <w:proofErr w:type="spellStart"/>
      <w:r w:rsidRPr="0047125D">
        <w:rPr>
          <w:rFonts w:ascii="Times New Roman" w:hAnsi="Times New Roman" w:cs="Times New Roman"/>
          <w:i/>
          <w:sz w:val="22"/>
          <w:szCs w:val="22"/>
        </w:rPr>
        <w:t>Carex</w:t>
      </w:r>
      <w:proofErr w:type="spellEnd"/>
      <w:r w:rsidRPr="0047125D">
        <w:rPr>
          <w:rFonts w:ascii="Times New Roman" w:hAnsi="Times New Roman" w:cs="Times New Roman"/>
          <w:i/>
          <w:sz w:val="22"/>
          <w:szCs w:val="22"/>
        </w:rPr>
        <w:t xml:space="preserve"> </w:t>
      </w:r>
      <w:proofErr w:type="spellStart"/>
      <w:r w:rsidRPr="0047125D">
        <w:rPr>
          <w:rFonts w:ascii="Times New Roman" w:hAnsi="Times New Roman" w:cs="Times New Roman"/>
          <w:i/>
          <w:sz w:val="22"/>
          <w:szCs w:val="22"/>
        </w:rPr>
        <w:t>pensylvanica</w:t>
      </w:r>
      <w:proofErr w:type="spellEnd"/>
      <w:r w:rsidRPr="0047125D">
        <w:rPr>
          <w:rFonts w:ascii="Times New Roman" w:hAnsi="Times New Roman" w:cs="Times New Roman"/>
          <w:i/>
          <w:sz w:val="22"/>
          <w:szCs w:val="22"/>
        </w:rPr>
        <w:t xml:space="preserve">: </w:t>
      </w:r>
      <w:r w:rsidRPr="0047125D">
        <w:rPr>
          <w:rFonts w:ascii="Times New Roman" w:hAnsi="Times New Roman" w:cs="Times New Roman"/>
          <w:sz w:val="22"/>
          <w:szCs w:val="22"/>
        </w:rPr>
        <w:t>implications for ecological restoration</w:t>
      </w:r>
    </w:p>
    <w:p w14:paraId="41A62445" w14:textId="71CF3E27" w:rsidR="00A95024" w:rsidRDefault="00A95024" w:rsidP="00941408">
      <w:pPr>
        <w:spacing w:line="480" w:lineRule="auto"/>
        <w:rPr>
          <w:rFonts w:ascii="Times New Roman" w:hAnsi="Times New Roman" w:cs="Times New Roman"/>
          <w:sz w:val="22"/>
          <w:szCs w:val="22"/>
        </w:rPr>
      </w:pPr>
      <w:r>
        <w:rPr>
          <w:rFonts w:ascii="Times New Roman" w:hAnsi="Times New Roman" w:cs="Times New Roman"/>
          <w:sz w:val="22"/>
          <w:szCs w:val="22"/>
        </w:rPr>
        <w:t>Author:</w:t>
      </w:r>
      <w:r w:rsidR="003A316B">
        <w:rPr>
          <w:rFonts w:ascii="Times New Roman" w:hAnsi="Times New Roman" w:cs="Times New Roman"/>
          <w:sz w:val="22"/>
          <w:szCs w:val="22"/>
        </w:rPr>
        <w:t xml:space="preserve"> </w:t>
      </w:r>
      <w:r>
        <w:rPr>
          <w:rFonts w:ascii="Times New Roman" w:hAnsi="Times New Roman" w:cs="Times New Roman"/>
          <w:sz w:val="22"/>
          <w:szCs w:val="22"/>
        </w:rPr>
        <w:t xml:space="preserve">Daniel </w:t>
      </w:r>
      <w:proofErr w:type="spellStart"/>
      <w:r>
        <w:rPr>
          <w:rFonts w:ascii="Times New Roman" w:hAnsi="Times New Roman" w:cs="Times New Roman"/>
          <w:sz w:val="22"/>
          <w:szCs w:val="22"/>
        </w:rPr>
        <w:t>Buonaiuto</w:t>
      </w:r>
      <w:proofErr w:type="spellEnd"/>
    </w:p>
    <w:p w14:paraId="1AA271C7" w14:textId="5E253554" w:rsidR="003A316B" w:rsidRDefault="003A316B" w:rsidP="00941408">
      <w:pPr>
        <w:spacing w:line="480" w:lineRule="auto"/>
        <w:rPr>
          <w:rFonts w:ascii="Times New Roman" w:hAnsi="Times New Roman" w:cs="Times New Roman"/>
          <w:sz w:val="22"/>
          <w:szCs w:val="22"/>
        </w:rPr>
      </w:pPr>
      <w:r w:rsidRPr="0047125D">
        <w:rPr>
          <w:rFonts w:ascii="Times New Roman" w:hAnsi="Times New Roman" w:cs="Times New Roman"/>
          <w:sz w:val="22"/>
          <w:szCs w:val="22"/>
        </w:rPr>
        <w:t xml:space="preserve"> </w:t>
      </w:r>
      <w:r w:rsidR="00A95024">
        <w:rPr>
          <w:rFonts w:ascii="Times New Roman" w:hAnsi="Times New Roman" w:cs="Times New Roman"/>
          <w:sz w:val="22"/>
          <w:szCs w:val="22"/>
        </w:rPr>
        <w:t xml:space="preserve">Current Affiliation: </w:t>
      </w:r>
      <w:r w:rsidRPr="0047125D">
        <w:rPr>
          <w:rFonts w:ascii="Times New Roman" w:hAnsi="Times New Roman" w:cs="Times New Roman"/>
          <w:sz w:val="22"/>
          <w:szCs w:val="22"/>
        </w:rPr>
        <w:t>Department of Organismic and Evolutionary Biology</w:t>
      </w:r>
      <w:r w:rsidR="00A95024">
        <w:rPr>
          <w:rFonts w:ascii="Times New Roman" w:hAnsi="Times New Roman" w:cs="Times New Roman"/>
          <w:sz w:val="22"/>
          <w:szCs w:val="22"/>
        </w:rPr>
        <w:t>,</w:t>
      </w:r>
      <w:r w:rsidRPr="0047125D">
        <w:rPr>
          <w:rFonts w:ascii="Times New Roman" w:hAnsi="Times New Roman" w:cs="Times New Roman"/>
          <w:sz w:val="22"/>
          <w:szCs w:val="22"/>
        </w:rPr>
        <w:t xml:space="preserve"> Harvard University</w:t>
      </w:r>
    </w:p>
    <w:p w14:paraId="64F38CEC" w14:textId="66063CD2" w:rsidR="003A316B" w:rsidRPr="00941408" w:rsidRDefault="00941408" w:rsidP="00941408">
      <w:pPr>
        <w:spacing w:line="480" w:lineRule="auto"/>
        <w:rPr>
          <w:rFonts w:ascii="Times New Roman" w:hAnsi="Times New Roman" w:cs="Times New Roman"/>
          <w:color w:val="0C0C0C"/>
          <w:sz w:val="22"/>
          <w:szCs w:val="22"/>
        </w:rPr>
      </w:pPr>
      <w:r w:rsidRPr="00941408">
        <w:rPr>
          <w:rFonts w:ascii="Times New Roman" w:hAnsi="Times New Roman" w:cs="Times New Roman"/>
          <w:color w:val="0C0C0C"/>
          <w:sz w:val="22"/>
          <w:szCs w:val="22"/>
        </w:rPr>
        <w:t>Corresponding Address:</w:t>
      </w:r>
      <w:r>
        <w:rPr>
          <w:rFonts w:ascii="Times New Roman" w:hAnsi="Times New Roman" w:cs="Times New Roman"/>
          <w:color w:val="0C0C0C"/>
          <w:sz w:val="22"/>
          <w:szCs w:val="22"/>
        </w:rPr>
        <w:t xml:space="preserve"> </w:t>
      </w:r>
      <w:r w:rsidR="003A316B" w:rsidRPr="0047125D">
        <w:rPr>
          <w:rFonts w:ascii="Times New Roman" w:hAnsi="Times New Roman" w:cs="Times New Roman"/>
          <w:color w:val="0C0C0C"/>
          <w:sz w:val="22"/>
          <w:szCs w:val="22"/>
        </w:rPr>
        <w:t>Arnold Arboretum</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1300 Centre St</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Boston, MA 02131</w:t>
      </w:r>
    </w:p>
    <w:p w14:paraId="6E722B53" w14:textId="77777777" w:rsidR="003A316B" w:rsidRPr="0047125D" w:rsidRDefault="001605B5" w:rsidP="00941408">
      <w:pPr>
        <w:spacing w:line="480" w:lineRule="auto"/>
        <w:rPr>
          <w:rFonts w:ascii="Times New Roman" w:hAnsi="Times New Roman" w:cs="Times New Roman"/>
          <w:sz w:val="22"/>
          <w:szCs w:val="22"/>
        </w:rPr>
      </w:pPr>
      <w:r>
        <w:fldChar w:fldCharType="begin"/>
      </w:r>
      <w:r>
        <w:instrText xml:space="preserve"> HYPERLINK "mailto:dbuonaiuto@g.harvard.edu" </w:instrText>
      </w:r>
      <w:r>
        <w:fldChar w:fldCharType="separate"/>
      </w:r>
      <w:r w:rsidR="003A316B" w:rsidRPr="0047125D">
        <w:rPr>
          <w:rStyle w:val="Hyperlink"/>
          <w:rFonts w:ascii="Times New Roman" w:hAnsi="Times New Roman" w:cs="Times New Roman"/>
          <w:sz w:val="22"/>
          <w:szCs w:val="22"/>
        </w:rPr>
        <w:t>dbuonaiuto@g.harvard.edu</w:t>
      </w:r>
      <w:r>
        <w:rPr>
          <w:rStyle w:val="Hyperlink"/>
          <w:rFonts w:ascii="Times New Roman" w:hAnsi="Times New Roman" w:cs="Times New Roman"/>
          <w:sz w:val="22"/>
          <w:szCs w:val="22"/>
        </w:rPr>
        <w:fldChar w:fldCharType="end"/>
      </w:r>
    </w:p>
    <w:p w14:paraId="0F041E4B" w14:textId="67128C45" w:rsidR="003A316B" w:rsidRDefault="003A316B" w:rsidP="00941408">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2E2F31A4" w14:textId="77777777" w:rsidR="003A316B" w:rsidRDefault="003A316B" w:rsidP="003A74D3">
      <w:pPr>
        <w:rPr>
          <w:rFonts w:ascii="Times New Roman" w:hAnsi="Times New Roman" w:cs="Times New Roman"/>
          <w:b/>
          <w:bCs/>
          <w:color w:val="000000"/>
          <w:sz w:val="22"/>
          <w:szCs w:val="22"/>
        </w:rPr>
      </w:pPr>
    </w:p>
    <w:p w14:paraId="2C0AC963" w14:textId="77777777" w:rsidR="003A74D3" w:rsidRPr="0047125D" w:rsidRDefault="003A74D3" w:rsidP="003A74D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Abstract:</w:t>
      </w:r>
    </w:p>
    <w:p w14:paraId="34DC9FE6" w14:textId="77777777" w:rsidR="008503D8" w:rsidRPr="0047125D" w:rsidRDefault="008503D8" w:rsidP="003A74D3">
      <w:pPr>
        <w:rPr>
          <w:sz w:val="22"/>
          <w:szCs w:val="22"/>
        </w:rPr>
      </w:pPr>
    </w:p>
    <w:p w14:paraId="0EEF1898" w14:textId="59F79D94" w:rsidR="003A74D3" w:rsidRPr="0047125D" w:rsidRDefault="003A74D3" w:rsidP="003A74D3">
      <w:pPr>
        <w:spacing w:line="480" w:lineRule="auto"/>
        <w:ind w:firstLine="720"/>
        <w:rPr>
          <w:rFonts w:ascii="Times New Roman" w:hAnsi="Times New Roman" w:cs="Times New Roman"/>
          <w:color w:val="000000"/>
          <w:sz w:val="22"/>
          <w:szCs w:val="22"/>
        </w:rPr>
      </w:pPr>
      <w:del w:id="0" w:author="Daniel Buonaiuto" w:date="2017-03-20T12:24:00Z">
        <w:r w:rsidRPr="0047125D" w:rsidDel="00031673">
          <w:rPr>
            <w:rFonts w:ascii="Times New Roman" w:hAnsi="Times New Roman" w:cs="Times New Roman"/>
            <w:color w:val="000000"/>
            <w:sz w:val="22"/>
            <w:szCs w:val="22"/>
          </w:rPr>
          <w:delText>Outcrossing pollination mani</w:delText>
        </w:r>
        <w:r w:rsidR="006535EF" w:rsidRPr="0047125D" w:rsidDel="00031673">
          <w:rPr>
            <w:rFonts w:ascii="Times New Roman" w:hAnsi="Times New Roman" w:cs="Times New Roman"/>
            <w:color w:val="000000"/>
            <w:sz w:val="22"/>
            <w:szCs w:val="22"/>
          </w:rPr>
          <w:delText>pulations resulted in a 65% increase in seed set when compared to</w:delText>
        </w:r>
        <w:r w:rsidRPr="0047125D" w:rsidDel="00031673">
          <w:rPr>
            <w:rFonts w:ascii="Times New Roman" w:hAnsi="Times New Roman" w:cs="Times New Roman"/>
            <w:color w:val="000000"/>
            <w:sz w:val="22"/>
            <w:szCs w:val="22"/>
          </w:rPr>
          <w:delText xml:space="preserve"> self-pollinated flowers in Penn Sedge </w:delText>
        </w:r>
      </w:del>
      <w:del w:id="1" w:author="Daniel Buonaiuto" w:date="2017-03-14T09:58:00Z">
        <w:r w:rsidRPr="0047125D" w:rsidDel="001605B5">
          <w:rPr>
            <w:rFonts w:ascii="Times New Roman" w:hAnsi="Times New Roman" w:cs="Times New Roman"/>
            <w:color w:val="000000"/>
            <w:sz w:val="22"/>
            <w:szCs w:val="22"/>
          </w:rPr>
          <w:delText>(</w:delText>
        </w:r>
      </w:del>
      <w:del w:id="2" w:author="Daniel Buonaiuto" w:date="2017-03-20T12:24:00Z">
        <w:r w:rsidRPr="0047125D" w:rsidDel="00031673">
          <w:rPr>
            <w:rFonts w:ascii="Times New Roman" w:hAnsi="Times New Roman" w:cs="Times New Roman"/>
            <w:i/>
            <w:color w:val="000000"/>
            <w:sz w:val="22"/>
            <w:szCs w:val="22"/>
          </w:rPr>
          <w:delText>Carex pensylvanica</w:delText>
        </w:r>
        <w:r w:rsidRPr="0047125D" w:rsidDel="00031673">
          <w:rPr>
            <w:rFonts w:ascii="Times New Roman" w:hAnsi="Times New Roman" w:cs="Times New Roman"/>
            <w:color w:val="000000"/>
            <w:sz w:val="22"/>
            <w:szCs w:val="22"/>
          </w:rPr>
          <w:delText xml:space="preserve"> Lam [Cyperaceae]</w:delText>
        </w:r>
      </w:del>
      <w:del w:id="3" w:author="Daniel Buonaiuto" w:date="2017-03-20T12:23:00Z">
        <w:r w:rsidRPr="0047125D" w:rsidDel="00031673">
          <w:rPr>
            <w:rFonts w:ascii="Times New Roman" w:hAnsi="Times New Roman" w:cs="Times New Roman"/>
            <w:color w:val="000000"/>
            <w:sz w:val="22"/>
            <w:szCs w:val="22"/>
          </w:rPr>
          <w:delText>)</w:delText>
        </w:r>
      </w:del>
      <w:del w:id="4" w:author="Daniel Buonaiuto" w:date="2017-03-20T12:24:00Z">
        <w:r w:rsidRPr="0047125D" w:rsidDel="00031673">
          <w:rPr>
            <w:rFonts w:ascii="Times New Roman" w:hAnsi="Times New Roman" w:cs="Times New Roman"/>
            <w:color w:val="000000"/>
            <w:sz w:val="22"/>
            <w:szCs w:val="22"/>
          </w:rPr>
          <w:delText xml:space="preserve">. </w:delText>
        </w:r>
      </w:del>
      <w:r w:rsidRPr="0047125D">
        <w:rPr>
          <w:rFonts w:ascii="Times New Roman" w:hAnsi="Times New Roman" w:cs="Times New Roman"/>
          <w:color w:val="000000"/>
          <w:sz w:val="22"/>
          <w:szCs w:val="22"/>
        </w:rPr>
        <w:t xml:space="preserve">Native plant growers face a host of economic and technical challenges that can limit their ability to produce adequate quantities and diversity of plants, and many ecologically important species are often underrepresented in restoration plantings. An example of this is the woodland sedge </w:t>
      </w:r>
      <w:proofErr w:type="spellStart"/>
      <w:ins w:id="5" w:author="Daniel Buonaiuto" w:date="2017-03-20T12:24:00Z">
        <w:r w:rsidR="00031673" w:rsidRPr="0047125D">
          <w:rPr>
            <w:rFonts w:ascii="Times New Roman" w:hAnsi="Times New Roman" w:cs="Times New Roman"/>
            <w:i/>
            <w:color w:val="000000"/>
            <w:sz w:val="22"/>
            <w:szCs w:val="22"/>
          </w:rPr>
          <w:t>Carex</w:t>
        </w:r>
        <w:proofErr w:type="spellEnd"/>
        <w:r w:rsidR="00031673" w:rsidRPr="0047125D">
          <w:rPr>
            <w:rFonts w:ascii="Times New Roman" w:hAnsi="Times New Roman" w:cs="Times New Roman"/>
            <w:i/>
            <w:color w:val="000000"/>
            <w:sz w:val="22"/>
            <w:szCs w:val="22"/>
          </w:rPr>
          <w:t xml:space="preserve"> </w:t>
        </w:r>
        <w:proofErr w:type="spellStart"/>
        <w:r w:rsidR="00031673" w:rsidRPr="0047125D">
          <w:rPr>
            <w:rFonts w:ascii="Times New Roman" w:hAnsi="Times New Roman" w:cs="Times New Roman"/>
            <w:i/>
            <w:color w:val="000000"/>
            <w:sz w:val="22"/>
            <w:szCs w:val="22"/>
          </w:rPr>
          <w:t>pensylvanica</w:t>
        </w:r>
        <w:proofErr w:type="spellEnd"/>
        <w:r w:rsidR="00031673" w:rsidRPr="0047125D">
          <w:rPr>
            <w:rFonts w:ascii="Times New Roman" w:hAnsi="Times New Roman" w:cs="Times New Roman"/>
            <w:color w:val="000000"/>
            <w:sz w:val="22"/>
            <w:szCs w:val="22"/>
          </w:rPr>
          <w:t xml:space="preserve"> Lam [</w:t>
        </w:r>
        <w:proofErr w:type="spellStart"/>
        <w:r w:rsidR="00031673" w:rsidRPr="0047125D">
          <w:rPr>
            <w:rFonts w:ascii="Times New Roman" w:hAnsi="Times New Roman" w:cs="Times New Roman"/>
            <w:color w:val="000000"/>
            <w:sz w:val="22"/>
            <w:szCs w:val="22"/>
          </w:rPr>
          <w:t>Cyperaceae</w:t>
        </w:r>
        <w:proofErr w:type="spellEnd"/>
        <w:r w:rsidR="00031673" w:rsidRPr="0047125D">
          <w:rPr>
            <w:rFonts w:ascii="Times New Roman" w:hAnsi="Times New Roman" w:cs="Times New Roman"/>
            <w:color w:val="000000"/>
            <w:sz w:val="22"/>
            <w:szCs w:val="22"/>
          </w:rPr>
          <w:t>]</w:t>
        </w:r>
        <w:r w:rsidR="00031673">
          <w:rPr>
            <w:rFonts w:ascii="Times New Roman" w:hAnsi="Times New Roman" w:cs="Times New Roman"/>
            <w:color w:val="000000"/>
            <w:sz w:val="22"/>
            <w:szCs w:val="22"/>
          </w:rPr>
          <w:t xml:space="preserve"> </w:t>
        </w:r>
      </w:ins>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a herbaceous-layer dominant in dry eastern forests -- which is marked by poor seed yield and germination rates, and is, as such, difficult to produce from seed. </w:t>
      </w:r>
      <w:r w:rsidR="00735CE1" w:rsidRPr="0047125D">
        <w:rPr>
          <w:rFonts w:ascii="Times New Roman" w:hAnsi="Times New Roman" w:cs="Times New Roman"/>
          <w:iCs/>
          <w:color w:val="000000"/>
          <w:sz w:val="22"/>
          <w:szCs w:val="22"/>
        </w:rPr>
        <w:t xml:space="preserve">It </w:t>
      </w:r>
      <w:r w:rsidRPr="0047125D">
        <w:rPr>
          <w:rFonts w:ascii="Times New Roman" w:hAnsi="Times New Roman" w:cs="Times New Roman"/>
          <w:color w:val="000000"/>
          <w:sz w:val="22"/>
          <w:szCs w:val="22"/>
        </w:rPr>
        <w:t xml:space="preserve">is possible that long-term, self-pollination in many wild populations has resulted in inbreeding depression and reduced seed </w:t>
      </w:r>
      <w:proofErr w:type="gramStart"/>
      <w:r w:rsidRPr="0047125D">
        <w:rPr>
          <w:rFonts w:ascii="Times New Roman" w:hAnsi="Times New Roman" w:cs="Times New Roman"/>
          <w:color w:val="000000"/>
          <w:sz w:val="22"/>
          <w:szCs w:val="22"/>
        </w:rPr>
        <w:t>production</w:t>
      </w:r>
      <w:proofErr w:type="gramEnd"/>
      <w:r w:rsidRPr="0047125D">
        <w:rPr>
          <w:rFonts w:ascii="Times New Roman" w:hAnsi="Times New Roman" w:cs="Times New Roman"/>
          <w:color w:val="000000"/>
          <w:sz w:val="22"/>
          <w:szCs w:val="22"/>
        </w:rPr>
        <w:t xml:space="preserve"> and fitness. I tested this hypothesis in a greenhouse experiment where I controlled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through hand-pollination to compare the reproductive output between outcrossed and self-pollinated manipula</w:t>
      </w:r>
      <w:r w:rsidR="006535EF" w:rsidRPr="0047125D">
        <w:rPr>
          <w:rFonts w:ascii="Times New Roman" w:hAnsi="Times New Roman" w:cs="Times New Roman"/>
          <w:color w:val="000000"/>
          <w:sz w:val="22"/>
          <w:szCs w:val="22"/>
        </w:rPr>
        <w:t>tions. Results showed no effect</w:t>
      </w:r>
      <w:r w:rsidRPr="0047125D">
        <w:rPr>
          <w:rFonts w:ascii="Times New Roman" w:hAnsi="Times New Roman" w:cs="Times New Roman"/>
          <w:color w:val="000000"/>
          <w:sz w:val="22"/>
          <w:szCs w:val="22"/>
        </w:rPr>
        <w:t xml:space="preserve"> of the breeding system manipulation on seed weight, but seed set in outcrossed plants was significantly higher than seed set in self-pollinated subjects. Based on th</w:t>
      </w:r>
      <w:ins w:id="6" w:author="Daniel Buonaiuto" w:date="2017-03-14T09:59:00Z">
        <w:r w:rsidR="001605B5">
          <w:rPr>
            <w:rFonts w:ascii="Times New Roman" w:hAnsi="Times New Roman" w:cs="Times New Roman"/>
            <w:color w:val="000000"/>
            <w:sz w:val="22"/>
            <w:szCs w:val="22"/>
          </w:rPr>
          <w:t>ese</w:t>
        </w:r>
      </w:ins>
      <w:del w:id="7" w:author="Daniel Buonaiuto" w:date="2017-03-14T09:59:00Z">
        <w:r w:rsidRPr="0047125D" w:rsidDel="001605B5">
          <w:rPr>
            <w:rFonts w:ascii="Times New Roman" w:hAnsi="Times New Roman" w:cs="Times New Roman"/>
            <w:color w:val="000000"/>
            <w:sz w:val="22"/>
            <w:szCs w:val="22"/>
          </w:rPr>
          <w:delText>is</w:delText>
        </w:r>
      </w:del>
      <w:r w:rsidRPr="0047125D">
        <w:rPr>
          <w:rFonts w:ascii="Times New Roman" w:hAnsi="Times New Roman" w:cs="Times New Roman"/>
          <w:color w:val="000000"/>
          <w:sz w:val="22"/>
          <w:szCs w:val="22"/>
        </w:rPr>
        <w:t xml:space="preserve"> data, I developed models that predicted outcrossing seed set at 4.</w:t>
      </w:r>
      <w:ins w:id="8" w:author="Daniel Buonaiuto" w:date="2017-03-14T09:59:00Z">
        <w:r w:rsidR="001605B5">
          <w:rPr>
            <w:rFonts w:ascii="Times New Roman" w:hAnsi="Times New Roman" w:cs="Times New Roman"/>
            <w:color w:val="000000"/>
            <w:sz w:val="22"/>
            <w:szCs w:val="22"/>
          </w:rPr>
          <w:t>7</w:t>
        </w:r>
      </w:ins>
      <w:r w:rsidRPr="0047125D">
        <w:rPr>
          <w:rFonts w:ascii="Times New Roman" w:hAnsi="Times New Roman" w:cs="Times New Roman"/>
          <w:color w:val="000000"/>
          <w:sz w:val="22"/>
          <w:szCs w:val="22"/>
        </w:rPr>
        <w:t xml:space="preserve"> seeds/flower while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seed set predicted at 2.8 seeds/flower, supporting the hypothesis that long-term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is a significant contributor to the low seed production in this species.  This study demonstrates that manipulating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achieve increased outcrossing is an effective way to increase seed production</w:t>
      </w:r>
      <w:r w:rsidR="00735CE1" w:rsidRPr="0047125D">
        <w:rPr>
          <w:rFonts w:ascii="Times New Roman" w:hAnsi="Times New Roman" w:cs="Times New Roman"/>
          <w:color w:val="000000"/>
          <w:sz w:val="22"/>
          <w:szCs w:val="22"/>
        </w:rPr>
        <w:t xml:space="preserve"> whic</w:t>
      </w:r>
      <w:r w:rsidR="009C2842">
        <w:rPr>
          <w:rFonts w:ascii="Times New Roman" w:hAnsi="Times New Roman" w:cs="Times New Roman"/>
          <w:color w:val="000000"/>
          <w:sz w:val="22"/>
          <w:szCs w:val="22"/>
        </w:rPr>
        <w:t>h would allow growers to increase</w:t>
      </w:r>
      <w:r w:rsidR="00735CE1" w:rsidRPr="0047125D">
        <w:rPr>
          <w:rFonts w:ascii="Times New Roman" w:hAnsi="Times New Roman" w:cs="Times New Roman"/>
          <w:color w:val="000000"/>
          <w:sz w:val="22"/>
          <w:szCs w:val="22"/>
        </w:rPr>
        <w:t xml:space="preserve"> the availability of plants for restoration projects</w:t>
      </w:r>
      <w:r w:rsidRPr="0047125D">
        <w:rPr>
          <w:rFonts w:ascii="Times New Roman" w:hAnsi="Times New Roman" w:cs="Times New Roman"/>
          <w:color w:val="000000"/>
          <w:sz w:val="22"/>
          <w:szCs w:val="22"/>
        </w:rPr>
        <w:t>.</w:t>
      </w:r>
    </w:p>
    <w:p w14:paraId="522CC992" w14:textId="77777777" w:rsidR="009C2842" w:rsidRDefault="009C2842" w:rsidP="00735CE1">
      <w:pPr>
        <w:spacing w:line="480" w:lineRule="auto"/>
        <w:rPr>
          <w:rFonts w:ascii="Times New Roman" w:hAnsi="Times New Roman" w:cs="Times New Roman"/>
          <w:color w:val="000000"/>
          <w:sz w:val="22"/>
          <w:szCs w:val="22"/>
        </w:rPr>
      </w:pPr>
    </w:p>
    <w:p w14:paraId="058F3120" w14:textId="0CE386C1" w:rsidR="006535EF" w:rsidRDefault="006535EF" w:rsidP="00735CE1">
      <w:pPr>
        <w:spacing w:line="480" w:lineRule="auto"/>
        <w:rPr>
          <w:ins w:id="9" w:author="Daniel Buonaiuto" w:date="2017-03-14T13:34:00Z"/>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Tags: </w:t>
      </w:r>
      <w:proofErr w:type="spellStart"/>
      <w:r w:rsidR="00735CE1" w:rsidRPr="0047125D">
        <w:rPr>
          <w:rFonts w:ascii="Times New Roman" w:hAnsi="Times New Roman" w:cs="Times New Roman"/>
          <w:color w:val="000000"/>
          <w:sz w:val="22"/>
          <w:szCs w:val="22"/>
        </w:rPr>
        <w:t>Cyperaceae</w:t>
      </w:r>
      <w:proofErr w:type="spellEnd"/>
      <w:r w:rsidR="00735CE1" w:rsidRPr="0047125D">
        <w:rPr>
          <w:rFonts w:ascii="Times New Roman" w:hAnsi="Times New Roman" w:cs="Times New Roman"/>
          <w:color w:val="000000"/>
          <w:sz w:val="22"/>
          <w:szCs w:val="22"/>
        </w:rPr>
        <w:t>, Pollination, Breeding S</w:t>
      </w:r>
      <w:r w:rsidRPr="0047125D">
        <w:rPr>
          <w:rFonts w:ascii="Times New Roman" w:hAnsi="Times New Roman" w:cs="Times New Roman"/>
          <w:color w:val="000000"/>
          <w:sz w:val="22"/>
          <w:szCs w:val="22"/>
        </w:rPr>
        <w:t>ystem</w:t>
      </w:r>
      <w:r w:rsidR="00735CE1" w:rsidRPr="0047125D">
        <w:rPr>
          <w:rFonts w:ascii="Times New Roman" w:hAnsi="Times New Roman" w:cs="Times New Roman"/>
          <w:color w:val="000000"/>
          <w:sz w:val="22"/>
          <w:szCs w:val="22"/>
        </w:rPr>
        <w:t>,</w:t>
      </w:r>
      <w:r w:rsidR="005E64C7">
        <w:rPr>
          <w:rFonts w:ascii="Times New Roman" w:hAnsi="Times New Roman" w:cs="Times New Roman"/>
          <w:color w:val="000000"/>
          <w:sz w:val="22"/>
          <w:szCs w:val="22"/>
        </w:rPr>
        <w:t xml:space="preserve"> Mating System</w:t>
      </w:r>
      <w:r w:rsidR="00735CE1" w:rsidRPr="0047125D">
        <w:rPr>
          <w:rFonts w:ascii="Times New Roman" w:hAnsi="Times New Roman" w:cs="Times New Roman"/>
          <w:color w:val="000000"/>
          <w:sz w:val="22"/>
          <w:szCs w:val="22"/>
        </w:rPr>
        <w:t xml:space="preserve"> Native Plants, Seed Set</w:t>
      </w:r>
      <w:r w:rsidR="0079080A">
        <w:rPr>
          <w:rFonts w:ascii="Times New Roman" w:hAnsi="Times New Roman" w:cs="Times New Roman"/>
          <w:color w:val="000000"/>
          <w:sz w:val="22"/>
          <w:szCs w:val="22"/>
        </w:rPr>
        <w:t>, Pennsylvania Sedge</w:t>
      </w:r>
    </w:p>
    <w:p w14:paraId="7F75EB27" w14:textId="280B75F2" w:rsidR="0031234B" w:rsidRPr="0047125D" w:rsidRDefault="0031234B" w:rsidP="00735CE1">
      <w:pPr>
        <w:spacing w:line="480" w:lineRule="auto"/>
        <w:rPr>
          <w:rFonts w:ascii="Times New Roman" w:hAnsi="Times New Roman" w:cs="Times New Roman"/>
          <w:color w:val="000000"/>
          <w:sz w:val="22"/>
          <w:szCs w:val="22"/>
        </w:rPr>
      </w:pPr>
      <w:ins w:id="10" w:author="Daniel Buonaiuto" w:date="2017-03-14T13:34:00Z">
        <w:r>
          <w:rPr>
            <w:rFonts w:ascii="Times New Roman" w:hAnsi="Times New Roman" w:cs="Times New Roman"/>
            <w:color w:val="000000"/>
            <w:sz w:val="22"/>
            <w:szCs w:val="22"/>
          </w:rPr>
          <w:t>Nomenclature</w:t>
        </w:r>
      </w:ins>
      <w:ins w:id="11" w:author="Daniel Buonaiuto" w:date="2017-03-14T13:36:00Z">
        <w:r>
          <w:rPr>
            <w:rFonts w:ascii="Times New Roman" w:hAnsi="Times New Roman" w:cs="Times New Roman"/>
            <w:color w:val="000000"/>
            <w:sz w:val="22"/>
            <w:szCs w:val="22"/>
          </w:rPr>
          <w:t>: USDA NRCS</w:t>
        </w:r>
      </w:ins>
      <w:ins w:id="12" w:author="Daniel Buonaiuto" w:date="2017-03-14T13:37:00Z">
        <w:r w:rsidR="00403536">
          <w:rPr>
            <w:rFonts w:ascii="Times New Roman" w:hAnsi="Times New Roman" w:cs="Times New Roman"/>
            <w:color w:val="000000"/>
            <w:sz w:val="22"/>
            <w:szCs w:val="22"/>
          </w:rPr>
          <w:t xml:space="preserve"> (2017)</w:t>
        </w:r>
      </w:ins>
    </w:p>
    <w:p w14:paraId="615C4B0D" w14:textId="77777777" w:rsidR="00735CE1" w:rsidRPr="0047125D" w:rsidRDefault="00735CE1">
      <w:pPr>
        <w:rPr>
          <w:rFonts w:ascii="Times New Roman" w:hAnsi="Times New Roman" w:cs="Times New Roman"/>
          <w:color w:val="000000"/>
          <w:sz w:val="22"/>
          <w:szCs w:val="22"/>
        </w:rPr>
      </w:pPr>
      <w:r w:rsidRPr="0047125D">
        <w:rPr>
          <w:rFonts w:ascii="Times New Roman" w:hAnsi="Times New Roman" w:cs="Times New Roman"/>
          <w:color w:val="000000"/>
          <w:sz w:val="22"/>
          <w:szCs w:val="22"/>
        </w:rPr>
        <w:br w:type="page"/>
      </w:r>
    </w:p>
    <w:p w14:paraId="2CB814EE" w14:textId="77777777" w:rsidR="00735CE1" w:rsidRPr="0047125D" w:rsidRDefault="00735CE1" w:rsidP="00735CE1">
      <w:pPr>
        <w:spacing w:line="480" w:lineRule="auto"/>
        <w:rPr>
          <w:rFonts w:ascii="Times New Roman" w:hAnsi="Times New Roman" w:cs="Times New Roman"/>
          <w:color w:val="000000"/>
          <w:sz w:val="22"/>
          <w:szCs w:val="22"/>
        </w:rPr>
      </w:pPr>
    </w:p>
    <w:p w14:paraId="2D07B4D2" w14:textId="77777777" w:rsidR="00195F93" w:rsidRPr="0047125D" w:rsidRDefault="00195F93" w:rsidP="00195F9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Introduction:</w:t>
      </w:r>
    </w:p>
    <w:p w14:paraId="1BB0A546" w14:textId="77777777" w:rsidR="008503D8" w:rsidRPr="0047125D" w:rsidRDefault="008503D8" w:rsidP="00195F93">
      <w:pPr>
        <w:rPr>
          <w:rFonts w:ascii="Times New Roman" w:hAnsi="Times New Roman" w:cs="Times New Roman"/>
          <w:b/>
          <w:bCs/>
          <w:color w:val="000000"/>
          <w:sz w:val="22"/>
          <w:szCs w:val="22"/>
        </w:rPr>
      </w:pPr>
    </w:p>
    <w:p w14:paraId="62C11EC2" w14:textId="01E84E2A" w:rsidR="008503D8" w:rsidRPr="0047125D" w:rsidDel="002B7D68" w:rsidRDefault="002B7D68" w:rsidP="008503D8">
      <w:pPr>
        <w:spacing w:line="480" w:lineRule="auto"/>
        <w:ind w:firstLine="720"/>
        <w:rPr>
          <w:del w:id="13" w:author="Daniel Buonaiuto" w:date="2017-03-14T10:12:00Z"/>
          <w:rFonts w:ascii="Times New Roman" w:hAnsi="Times New Roman" w:cs="Times New Roman"/>
          <w:sz w:val="22"/>
          <w:szCs w:val="22"/>
        </w:rPr>
      </w:pPr>
      <w:ins w:id="14" w:author="Daniel Buonaiuto" w:date="2017-03-14T10:10:00Z">
        <w:r>
          <w:rPr>
            <w:rFonts w:ascii="Times New Roman" w:hAnsi="Times New Roman" w:cs="Times New Roman"/>
            <w:color w:val="000000"/>
            <w:sz w:val="22"/>
            <w:szCs w:val="22"/>
          </w:rPr>
          <w:t>Over the past several decade</w:t>
        </w:r>
      </w:ins>
      <w:ins w:id="15" w:author="Daniel Buonaiuto" w:date="2017-03-14T10:11:00Z">
        <w:r>
          <w:rPr>
            <w:rFonts w:ascii="Times New Roman" w:hAnsi="Times New Roman" w:cs="Times New Roman"/>
            <w:color w:val="000000"/>
            <w:sz w:val="22"/>
            <w:szCs w:val="22"/>
          </w:rPr>
          <w:t>s,</w:t>
        </w:r>
      </w:ins>
      <w:ins w:id="16" w:author="Daniel Buonaiuto" w:date="2017-03-14T10:10:00Z">
        <w:r>
          <w:rPr>
            <w:rFonts w:ascii="Times New Roman" w:hAnsi="Times New Roman" w:cs="Times New Roman"/>
            <w:color w:val="000000"/>
            <w:sz w:val="22"/>
            <w:szCs w:val="22"/>
          </w:rPr>
          <w:t xml:space="preserve"> </w:t>
        </w:r>
      </w:ins>
      <w:del w:id="17" w:author="Daniel Buonaiuto" w:date="2017-03-14T10:09:00Z">
        <w:r w:rsidR="008503D8" w:rsidRPr="0047125D" w:rsidDel="002B7D68">
          <w:rPr>
            <w:rFonts w:ascii="Times New Roman" w:hAnsi="Times New Roman" w:cs="Times New Roman"/>
            <w:color w:val="000000"/>
            <w:sz w:val="22"/>
            <w:szCs w:val="22"/>
          </w:rPr>
          <w:delText xml:space="preserve">Alterations to the environment as a result of anthropogenic global change have already had pronounced effects on abiotic and biotic ecosystem processes and function (Walther et al 2002, Lewis and Maslin 2015). </w:delText>
        </w:r>
      </w:del>
      <w:ins w:id="18" w:author="Daniel Buonaiuto" w:date="2017-03-14T10:11:00Z">
        <w:r>
          <w:rPr>
            <w:rFonts w:ascii="Times New Roman" w:hAnsi="Times New Roman" w:cs="Times New Roman"/>
            <w:color w:val="000000"/>
            <w:sz w:val="22"/>
            <w:szCs w:val="22"/>
          </w:rPr>
          <w:t>e</w:t>
        </w:r>
      </w:ins>
      <w:r w:rsidR="008503D8" w:rsidRPr="0047125D">
        <w:rPr>
          <w:rFonts w:ascii="Times New Roman" w:hAnsi="Times New Roman" w:cs="Times New Roman"/>
          <w:color w:val="000000"/>
          <w:sz w:val="22"/>
          <w:szCs w:val="22"/>
        </w:rPr>
        <w:t xml:space="preserve">cological restoration has become an important tool for countering the detrimental effects </w:t>
      </w:r>
      <w:ins w:id="19" w:author="Daniel Buonaiuto" w:date="2017-03-14T10:10:00Z">
        <w:r w:rsidRPr="0047125D">
          <w:rPr>
            <w:rFonts w:ascii="Times New Roman" w:hAnsi="Times New Roman" w:cs="Times New Roman"/>
            <w:color w:val="000000"/>
            <w:sz w:val="22"/>
            <w:szCs w:val="22"/>
          </w:rPr>
          <w:t xml:space="preserve">of </w:t>
        </w:r>
        <w:r>
          <w:rPr>
            <w:rFonts w:ascii="Times New Roman" w:hAnsi="Times New Roman" w:cs="Times New Roman"/>
            <w:color w:val="000000"/>
            <w:sz w:val="22"/>
            <w:szCs w:val="22"/>
          </w:rPr>
          <w:t xml:space="preserve">anthropogenic environmental degradation and </w:t>
        </w:r>
      </w:ins>
      <w:r w:rsidR="008503D8" w:rsidRPr="0047125D">
        <w:rPr>
          <w:rFonts w:ascii="Times New Roman" w:hAnsi="Times New Roman" w:cs="Times New Roman"/>
          <w:color w:val="000000"/>
          <w:sz w:val="22"/>
          <w:szCs w:val="22"/>
        </w:rPr>
        <w:t>global change (Young 2000)</w:t>
      </w:r>
      <w:ins w:id="20" w:author="Daniel Buonaiuto" w:date="2017-03-14T10:10:00Z">
        <w:r>
          <w:rPr>
            <w:rFonts w:ascii="Times New Roman" w:hAnsi="Times New Roman" w:cs="Times New Roman"/>
            <w:color w:val="000000"/>
            <w:sz w:val="22"/>
            <w:szCs w:val="22"/>
          </w:rPr>
          <w:t>.</w:t>
        </w:r>
      </w:ins>
      <w:ins w:id="21" w:author="Dan" w:date="2017-03-23T09:50:00Z">
        <w:r w:rsidR="004F7D17">
          <w:rPr>
            <w:rFonts w:ascii="Times New Roman" w:hAnsi="Times New Roman" w:cs="Times New Roman"/>
            <w:color w:val="000000"/>
            <w:sz w:val="22"/>
            <w:szCs w:val="22"/>
          </w:rPr>
          <w:t xml:space="preserve"> </w:t>
        </w:r>
      </w:ins>
      <w:ins w:id="22" w:author="Daniel Buonaiuto" w:date="2017-03-14T10:10:00Z">
        <w:r>
          <w:rPr>
            <w:rFonts w:ascii="Times New Roman" w:hAnsi="Times New Roman" w:cs="Times New Roman"/>
            <w:color w:val="000000"/>
            <w:sz w:val="22"/>
            <w:szCs w:val="22"/>
          </w:rPr>
          <w:t>A</w:t>
        </w:r>
      </w:ins>
      <w:r w:rsidR="008503D8" w:rsidRPr="0047125D">
        <w:rPr>
          <w:rFonts w:ascii="Times New Roman" w:hAnsi="Times New Roman" w:cs="Times New Roman"/>
          <w:color w:val="000000"/>
          <w:sz w:val="22"/>
          <w:szCs w:val="22"/>
        </w:rPr>
        <w:t xml:space="preserve">s the discipline has matured, a specialty niche for plant growers providing native </w:t>
      </w:r>
      <w:proofErr w:type="spellStart"/>
      <w:r w:rsidR="008503D8" w:rsidRPr="0047125D">
        <w:rPr>
          <w:rFonts w:ascii="Times New Roman" w:hAnsi="Times New Roman" w:cs="Times New Roman"/>
          <w:color w:val="000000"/>
          <w:sz w:val="22"/>
          <w:szCs w:val="22"/>
        </w:rPr>
        <w:t>propagules</w:t>
      </w:r>
      <w:proofErr w:type="spellEnd"/>
      <w:r w:rsidR="008503D8" w:rsidRPr="0047125D">
        <w:rPr>
          <w:rFonts w:ascii="Times New Roman" w:hAnsi="Times New Roman" w:cs="Times New Roman"/>
          <w:color w:val="000000"/>
          <w:sz w:val="22"/>
          <w:szCs w:val="22"/>
        </w:rPr>
        <w:t xml:space="preserve"> for restoration projects has emerged within the plant nursery industry (Booth and Jones 2001). </w:t>
      </w:r>
      <w:del w:id="23" w:author="Daniel Buonaiuto" w:date="2017-03-14T10:03:00Z">
        <w:r w:rsidR="008503D8" w:rsidRPr="0047125D" w:rsidDel="001605B5">
          <w:rPr>
            <w:rFonts w:ascii="Times New Roman" w:hAnsi="Times New Roman" w:cs="Times New Roman"/>
            <w:color w:val="000000"/>
            <w:sz w:val="22"/>
            <w:szCs w:val="22"/>
          </w:rPr>
          <w:delText>While native plant production has its roots in traditional horticultural knowledge, the goals for restoration plant materials are very different from those destined for traditional horticultural settings. As such, native plant production for restoration projects requires a large corpus of supplemental skills and knowledge, and growers must consider novel decision-making factors. In addition to considering the economic tradeoffs always involved in plant production, restoration growers must consider ecological tradeoffs as well. For example, growers must balance the use of locally adapted genotypes, which would thrive under current environmental conditions, with expanded regional and genetic diversity to allow for evolutionary potential as climate changes (</w:delText>
        </w:r>
        <w:r w:rsidR="009C2842" w:rsidRPr="0047125D" w:rsidDel="001605B5">
          <w:rPr>
            <w:rFonts w:ascii="Times New Roman" w:hAnsi="Times New Roman" w:cs="Times New Roman"/>
            <w:color w:val="000000"/>
            <w:sz w:val="22"/>
            <w:szCs w:val="22"/>
          </w:rPr>
          <w:delText>Rice and Emery 2003</w:delText>
        </w:r>
        <w:r w:rsidR="009C2842" w:rsidDel="001605B5">
          <w:rPr>
            <w:rFonts w:ascii="Times New Roman" w:hAnsi="Times New Roman" w:cs="Times New Roman"/>
            <w:color w:val="000000"/>
            <w:sz w:val="22"/>
            <w:szCs w:val="22"/>
          </w:rPr>
          <w:delText>, Herman et al 2014</w:delText>
        </w:r>
        <w:r w:rsidR="008503D8" w:rsidRPr="0047125D" w:rsidDel="001605B5">
          <w:rPr>
            <w:rFonts w:ascii="Times New Roman" w:hAnsi="Times New Roman" w:cs="Times New Roman"/>
            <w:color w:val="000000"/>
            <w:sz w:val="22"/>
            <w:szCs w:val="22"/>
          </w:rPr>
          <w:delText xml:space="preserve">). </w:delText>
        </w:r>
      </w:del>
    </w:p>
    <w:p w14:paraId="25C5D863" w14:textId="41114935" w:rsidR="008503D8" w:rsidRPr="0047125D" w:rsidRDefault="001605B5" w:rsidP="002B7D68">
      <w:pPr>
        <w:spacing w:line="480" w:lineRule="auto"/>
        <w:ind w:firstLine="720"/>
        <w:rPr>
          <w:rFonts w:ascii="Times New Roman" w:hAnsi="Times New Roman" w:cs="Times New Roman"/>
          <w:sz w:val="22"/>
          <w:szCs w:val="22"/>
        </w:rPr>
      </w:pPr>
      <w:ins w:id="24" w:author="Daniel Buonaiuto" w:date="2017-03-14T10:03:00Z">
        <w:r>
          <w:rPr>
            <w:rFonts w:ascii="Times New Roman" w:hAnsi="Times New Roman" w:cs="Times New Roman"/>
            <w:color w:val="000000"/>
            <w:sz w:val="22"/>
            <w:szCs w:val="22"/>
          </w:rPr>
          <w:t xml:space="preserve">However, </w:t>
        </w:r>
      </w:ins>
      <w:del w:id="25" w:author="Daniel Buonaiuto" w:date="2017-03-14T10:03:00Z">
        <w:r w:rsidR="008503D8" w:rsidRPr="0047125D" w:rsidDel="001605B5">
          <w:rPr>
            <w:rFonts w:ascii="Times New Roman" w:hAnsi="Times New Roman" w:cs="Times New Roman"/>
            <w:color w:val="000000"/>
            <w:sz w:val="22"/>
            <w:szCs w:val="22"/>
          </w:rPr>
          <w:delText>S</w:delText>
        </w:r>
      </w:del>
      <w:del w:id="26" w:author="Daniel Buonaiuto" w:date="2017-03-14T10:14:00Z">
        <w:r w:rsidR="008503D8" w:rsidRPr="0047125D" w:rsidDel="002B7D68">
          <w:rPr>
            <w:rFonts w:ascii="Times New Roman" w:hAnsi="Times New Roman" w:cs="Times New Roman"/>
            <w:color w:val="000000"/>
            <w:sz w:val="22"/>
            <w:szCs w:val="22"/>
          </w:rPr>
          <w:delText xml:space="preserve">upplying sufficient native plant material for restorations is often hampered by knowledge gaps </w:delText>
        </w:r>
      </w:del>
      <w:del w:id="27" w:author="Daniel Buonaiuto" w:date="2017-03-14T10:13:00Z">
        <w:r w:rsidR="008503D8" w:rsidRPr="0047125D" w:rsidDel="002B7D68">
          <w:rPr>
            <w:rFonts w:ascii="Times New Roman" w:hAnsi="Times New Roman" w:cs="Times New Roman"/>
            <w:color w:val="000000"/>
            <w:sz w:val="22"/>
            <w:szCs w:val="22"/>
          </w:rPr>
          <w:delText xml:space="preserve">on both ends of the production line. Restoration clients tend to favor iconic and showy native species (Bill Schneider personal communication) and project managers cite limited and inconsistent client demand and interest as major obstacles preventing them from expanding their use of native plants (Hooper et al 2008). </w:delText>
        </w:r>
      </w:del>
      <w:ins w:id="28" w:author="Daniel Buonaiuto" w:date="2017-03-14T10:14:00Z">
        <w:r w:rsidR="002B7D68">
          <w:rPr>
            <w:rFonts w:ascii="Times New Roman" w:hAnsi="Times New Roman" w:cs="Times New Roman"/>
            <w:color w:val="000000"/>
            <w:sz w:val="22"/>
            <w:szCs w:val="22"/>
          </w:rPr>
          <w:t>p</w:t>
        </w:r>
      </w:ins>
      <w:del w:id="29" w:author="Daniel Buonaiuto" w:date="2017-03-14T10:14:00Z">
        <w:r w:rsidR="008503D8" w:rsidRPr="0047125D" w:rsidDel="002B7D68">
          <w:rPr>
            <w:rFonts w:ascii="Times New Roman" w:hAnsi="Times New Roman" w:cs="Times New Roman"/>
            <w:color w:val="000000"/>
            <w:sz w:val="22"/>
            <w:szCs w:val="22"/>
          </w:rPr>
          <w:delText>Additionally, p</w:delText>
        </w:r>
      </w:del>
      <w:r w:rsidR="008503D8" w:rsidRPr="0047125D">
        <w:rPr>
          <w:rFonts w:ascii="Times New Roman" w:hAnsi="Times New Roman" w:cs="Times New Roman"/>
          <w:color w:val="000000"/>
          <w:sz w:val="22"/>
          <w:szCs w:val="22"/>
        </w:rPr>
        <w:t>lants appropriate for restoration tend to have more complex life histories and growth requirements than the developed cultivars favored in traditional horticulture, and production is often restricted due to a lack of production knowledge among growers (</w:t>
      </w:r>
      <w:proofErr w:type="spellStart"/>
      <w:r w:rsidR="008503D8" w:rsidRPr="0047125D">
        <w:rPr>
          <w:rFonts w:ascii="Times New Roman" w:hAnsi="Times New Roman" w:cs="Times New Roman"/>
          <w:color w:val="000000"/>
          <w:sz w:val="22"/>
          <w:szCs w:val="22"/>
        </w:rPr>
        <w:t>Peppin</w:t>
      </w:r>
      <w:proofErr w:type="spellEnd"/>
      <w:r w:rsidR="008503D8" w:rsidRPr="0047125D">
        <w:rPr>
          <w:rFonts w:ascii="Times New Roman" w:hAnsi="Times New Roman" w:cs="Times New Roman"/>
          <w:color w:val="000000"/>
          <w:sz w:val="22"/>
          <w:szCs w:val="22"/>
        </w:rPr>
        <w:t xml:space="preserve"> </w:t>
      </w:r>
      <w:ins w:id="30" w:author="Daniel Buonaiuto" w:date="2017-03-14T13:23:00Z">
        <w:r w:rsidR="000C2CFA">
          <w:rPr>
            <w:rFonts w:ascii="Times New Roman" w:hAnsi="Times New Roman" w:cs="Times New Roman"/>
            <w:color w:val="000000"/>
            <w:sz w:val="22"/>
            <w:szCs w:val="22"/>
          </w:rPr>
          <w:t>and others</w:t>
        </w:r>
      </w:ins>
      <w:r w:rsidR="008503D8" w:rsidRPr="0047125D">
        <w:rPr>
          <w:rFonts w:ascii="Times New Roman" w:hAnsi="Times New Roman" w:cs="Times New Roman"/>
          <w:color w:val="000000"/>
          <w:sz w:val="22"/>
          <w:szCs w:val="22"/>
        </w:rPr>
        <w:t xml:space="preserve"> 2010).  </w:t>
      </w:r>
      <w:del w:id="31" w:author="Daniel Buonaiuto" w:date="2017-03-14T10:16:00Z">
        <w:r w:rsidR="008503D8" w:rsidRPr="0047125D" w:rsidDel="00CB3D57">
          <w:rPr>
            <w:rFonts w:ascii="Times New Roman" w:hAnsi="Times New Roman" w:cs="Times New Roman"/>
            <w:color w:val="000000"/>
            <w:sz w:val="22"/>
            <w:szCs w:val="22"/>
          </w:rPr>
          <w:delText>For researchers and professionals alike, these challenges present frontiers for plant research and identify gaps in our knowledge that stand as barriers to supplying adequate plant materials for diverse restorations.</w:delText>
        </w:r>
      </w:del>
      <w:ins w:id="32" w:author="Daniel Buonaiuto" w:date="2017-03-14T10:16:00Z">
        <w:r w:rsidR="00CB3D57">
          <w:rPr>
            <w:rFonts w:ascii="Times New Roman" w:hAnsi="Times New Roman" w:cs="Times New Roman"/>
            <w:color w:val="000000"/>
            <w:sz w:val="22"/>
            <w:szCs w:val="22"/>
          </w:rPr>
          <w:t>Because of this, the plant diversity of restoration projects is often const</w:t>
        </w:r>
      </w:ins>
      <w:ins w:id="33" w:author="Daniel Buonaiuto" w:date="2017-03-14T10:17:00Z">
        <w:r w:rsidR="00CB3D57">
          <w:rPr>
            <w:rFonts w:ascii="Times New Roman" w:hAnsi="Times New Roman" w:cs="Times New Roman"/>
            <w:color w:val="000000"/>
            <w:sz w:val="22"/>
            <w:szCs w:val="22"/>
          </w:rPr>
          <w:t>r</w:t>
        </w:r>
      </w:ins>
      <w:ins w:id="34" w:author="Daniel Buonaiuto" w:date="2017-03-14T10:16:00Z">
        <w:r w:rsidR="00CB3D57">
          <w:rPr>
            <w:rFonts w:ascii="Times New Roman" w:hAnsi="Times New Roman" w:cs="Times New Roman"/>
            <w:color w:val="000000"/>
            <w:sz w:val="22"/>
            <w:szCs w:val="22"/>
          </w:rPr>
          <w:t>ained</w:t>
        </w:r>
      </w:ins>
      <w:ins w:id="35" w:author="Dan" w:date="2017-03-23T09:39:00Z">
        <w:r w:rsidR="00146B8F">
          <w:rPr>
            <w:rFonts w:ascii="Times New Roman" w:hAnsi="Times New Roman" w:cs="Times New Roman"/>
            <w:color w:val="000000"/>
            <w:sz w:val="22"/>
            <w:szCs w:val="22"/>
          </w:rPr>
          <w:t xml:space="preserve"> by</w:t>
        </w:r>
      </w:ins>
      <w:ins w:id="36" w:author="Daniel Buonaiuto" w:date="2017-03-14T10:16:00Z">
        <w:r w:rsidR="00CB3D57">
          <w:rPr>
            <w:rFonts w:ascii="Times New Roman" w:hAnsi="Times New Roman" w:cs="Times New Roman"/>
            <w:color w:val="000000"/>
            <w:sz w:val="22"/>
            <w:szCs w:val="22"/>
          </w:rPr>
          <w:t xml:space="preserve"> the limited</w:t>
        </w:r>
      </w:ins>
      <w:ins w:id="37" w:author="Daniel Buonaiuto" w:date="2017-03-14T10:18:00Z">
        <w:r w:rsidR="00CB3D57">
          <w:rPr>
            <w:rFonts w:ascii="Times New Roman" w:hAnsi="Times New Roman" w:cs="Times New Roman"/>
            <w:color w:val="000000"/>
            <w:sz w:val="22"/>
            <w:szCs w:val="22"/>
          </w:rPr>
          <w:t xml:space="preserve"> </w:t>
        </w:r>
      </w:ins>
      <w:ins w:id="38" w:author="Daniel Buonaiuto" w:date="2017-03-14T10:19:00Z">
        <w:r w:rsidR="00CB3D57">
          <w:rPr>
            <w:rFonts w:ascii="Times New Roman" w:hAnsi="Times New Roman" w:cs="Times New Roman"/>
            <w:color w:val="000000"/>
            <w:sz w:val="22"/>
            <w:szCs w:val="22"/>
          </w:rPr>
          <w:t xml:space="preserve">species </w:t>
        </w:r>
      </w:ins>
      <w:ins w:id="39" w:author="Daniel Buonaiuto" w:date="2017-03-14T10:18:00Z">
        <w:r w:rsidR="00CB3D57">
          <w:rPr>
            <w:rFonts w:ascii="Times New Roman" w:hAnsi="Times New Roman" w:cs="Times New Roman"/>
            <w:color w:val="000000"/>
            <w:sz w:val="22"/>
            <w:szCs w:val="22"/>
          </w:rPr>
          <w:t>offerings from native plant grower</w:t>
        </w:r>
      </w:ins>
      <w:ins w:id="40" w:author="Daniel Buonaiuto" w:date="2017-03-14T10:19:00Z">
        <w:r w:rsidR="00CB3D57">
          <w:rPr>
            <w:rFonts w:ascii="Times New Roman" w:hAnsi="Times New Roman" w:cs="Times New Roman"/>
            <w:color w:val="000000"/>
            <w:sz w:val="22"/>
            <w:szCs w:val="22"/>
          </w:rPr>
          <w:t xml:space="preserve">s (Hooper </w:t>
        </w:r>
      </w:ins>
      <w:ins w:id="41" w:author="Dan" w:date="2017-03-23T09:39:00Z">
        <w:r w:rsidR="00146B8F">
          <w:rPr>
            <w:rFonts w:ascii="Times New Roman" w:hAnsi="Times New Roman" w:cs="Times New Roman"/>
            <w:color w:val="000000"/>
            <w:sz w:val="22"/>
            <w:szCs w:val="22"/>
          </w:rPr>
          <w:t>and others</w:t>
        </w:r>
      </w:ins>
      <w:ins w:id="42" w:author="Daniel Buonaiuto" w:date="2017-03-14T10:24:00Z">
        <w:r w:rsidR="00CB3D57">
          <w:rPr>
            <w:rFonts w:ascii="Times New Roman" w:hAnsi="Times New Roman" w:cs="Times New Roman"/>
            <w:color w:val="000000"/>
            <w:sz w:val="22"/>
            <w:szCs w:val="22"/>
          </w:rPr>
          <w:t xml:space="preserve"> 2008).</w:t>
        </w:r>
      </w:ins>
    </w:p>
    <w:p w14:paraId="320B14A0" w14:textId="378CA0B6"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To restore appropriate levels of biodiversity to degraded sites, native plant producers must expand the diversity of their plant offerings to include ecologically important species that have often been overlooked. </w:t>
      </w:r>
      <w:del w:id="43" w:author="Daniel Buonaiuto" w:date="2017-03-14T10:25:00Z">
        <w:r w:rsidRPr="0047125D" w:rsidDel="00CB3D57">
          <w:rPr>
            <w:rFonts w:ascii="Times New Roman" w:hAnsi="Times New Roman" w:cs="Times New Roman"/>
            <w:color w:val="000000"/>
            <w:sz w:val="22"/>
            <w:szCs w:val="22"/>
          </w:rPr>
          <w:delText>A primary step in the process is to continue to expand native</w:delText>
        </w:r>
        <w:r w:rsidR="0012754A" w:rsidDel="00CB3D57">
          <w:rPr>
            <w:rFonts w:ascii="Times New Roman" w:hAnsi="Times New Roman" w:cs="Times New Roman"/>
            <w:color w:val="000000"/>
            <w:sz w:val="22"/>
            <w:szCs w:val="22"/>
          </w:rPr>
          <w:delText xml:space="preserve"> plant research through biological studies</w:delText>
        </w:r>
        <w:r w:rsidRPr="0047125D" w:rsidDel="00CB3D57">
          <w:rPr>
            <w:rFonts w:ascii="Times New Roman" w:hAnsi="Times New Roman" w:cs="Times New Roman"/>
            <w:color w:val="000000"/>
            <w:sz w:val="22"/>
            <w:szCs w:val="22"/>
          </w:rPr>
          <w:delText xml:space="preserve"> with an applied focus on production procedures (Boyer 2008). </w:delText>
        </w:r>
      </w:del>
      <w:r w:rsidRPr="0047125D">
        <w:rPr>
          <w:rFonts w:ascii="Times New Roman" w:hAnsi="Times New Roman" w:cs="Times New Roman"/>
          <w:color w:val="000000"/>
          <w:sz w:val="22"/>
          <w:szCs w:val="22"/>
        </w:rPr>
        <w:t xml:space="preserve">Sedges of the genus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color w:val="000000"/>
          <w:sz w:val="22"/>
          <w:szCs w:val="22"/>
        </w:rPr>
        <w:t xml:space="preserve"> </w:t>
      </w:r>
      <w:r w:rsidR="00C33062">
        <w:rPr>
          <w:rFonts w:ascii="Times New Roman" w:hAnsi="Times New Roman" w:cs="Times New Roman"/>
          <w:color w:val="000000"/>
          <w:sz w:val="22"/>
          <w:szCs w:val="22"/>
        </w:rPr>
        <w:t>(</w:t>
      </w:r>
      <w:proofErr w:type="spellStart"/>
      <w:r w:rsidR="00C33062">
        <w:rPr>
          <w:rFonts w:ascii="Times New Roman" w:hAnsi="Times New Roman" w:cs="Times New Roman"/>
          <w:color w:val="000000"/>
          <w:sz w:val="22"/>
          <w:szCs w:val="22"/>
        </w:rPr>
        <w:t>Cyperaceae</w:t>
      </w:r>
      <w:proofErr w:type="spellEnd"/>
      <w:r w:rsidR="00C33062">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 xml:space="preserve">are excellent candidates with which to begin such studies. Comprised of over 2,000 species with nearly global distribution,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is one of the most morphologically and ecologically diverse plant genera (Ball and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2003). </w:t>
      </w:r>
      <w:proofErr w:type="spellStart"/>
      <w:r w:rsidR="00C33062" w:rsidRPr="00C33062">
        <w:rPr>
          <w:rFonts w:ascii="Times New Roman" w:hAnsi="Times New Roman" w:cs="Times New Roman"/>
          <w:i/>
          <w:iCs/>
          <w:color w:val="000000"/>
          <w:sz w:val="22"/>
          <w:szCs w:val="22"/>
        </w:rPr>
        <w:t>Carex</w:t>
      </w:r>
      <w:proofErr w:type="spellEnd"/>
      <w:r w:rsidR="00C33062">
        <w:rPr>
          <w:rFonts w:ascii="Times New Roman" w:hAnsi="Times New Roman" w:cs="Times New Roman"/>
          <w:iCs/>
          <w:color w:val="000000"/>
          <w:sz w:val="22"/>
          <w:szCs w:val="22"/>
        </w:rPr>
        <w:t xml:space="preserve"> species </w:t>
      </w:r>
      <w:r w:rsidRPr="0047125D">
        <w:rPr>
          <w:rFonts w:ascii="Times New Roman" w:hAnsi="Times New Roman" w:cs="Times New Roman"/>
          <w:color w:val="000000"/>
          <w:sz w:val="22"/>
          <w:szCs w:val="22"/>
        </w:rPr>
        <w:t>are herbaceous layer dominants across a diversity of North American ecosystems, but are often underrepresented in ecological restoration planting</w:t>
      </w:r>
      <w:r w:rsidR="00C33062">
        <w:rPr>
          <w:rFonts w:ascii="Times New Roman" w:hAnsi="Times New Roman" w:cs="Times New Roman"/>
          <w:color w:val="000000"/>
          <w:sz w:val="22"/>
          <w:szCs w:val="22"/>
        </w:rPr>
        <w:t>s</w:t>
      </w:r>
      <w:r w:rsidRPr="0047125D">
        <w:rPr>
          <w:rFonts w:ascii="Times New Roman" w:hAnsi="Times New Roman" w:cs="Times New Roman"/>
          <w:color w:val="000000"/>
          <w:sz w:val="22"/>
          <w:szCs w:val="22"/>
        </w:rPr>
        <w:t xml:space="preserve"> (Handel 2015). </w:t>
      </w:r>
    </w:p>
    <w:p w14:paraId="6E22FC9D" w14:textId="2A0E657A" w:rsidR="008503D8" w:rsidRPr="0047125D" w:rsidDel="00FD3D01" w:rsidRDefault="008503D8" w:rsidP="00FD3D01">
      <w:pPr>
        <w:spacing w:line="480" w:lineRule="auto"/>
        <w:ind w:firstLine="720"/>
        <w:rPr>
          <w:del w:id="44" w:author="Daniel Buonaiuto" w:date="2017-03-14T10:26:00Z"/>
          <w:rFonts w:ascii="Times New Roman" w:hAnsi="Times New Roman" w:cs="Times New Roman"/>
          <w:sz w:val="22"/>
          <w:szCs w:val="22"/>
        </w:rPr>
      </w:pPr>
      <w:del w:id="45" w:author="Daniel Buonaiuto" w:date="2017-03-14T10:26:00Z">
        <w:r w:rsidRPr="0047125D" w:rsidDel="00FD3D01">
          <w:rPr>
            <w:rFonts w:ascii="Times New Roman" w:hAnsi="Times New Roman" w:cs="Times New Roman"/>
            <w:color w:val="000000"/>
            <w:sz w:val="22"/>
            <w:szCs w:val="22"/>
          </w:rPr>
          <w:delText xml:space="preserve">A body of literature has developed about the reproductive ecology of sedges that is relevant to native plant production, including the physiological dormancy and germination requirements for seeds of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 xml:space="preserve">species (Schütz and Rave 1999, Brandel and Schütz 2005, Kettering and Galatowisch 2007). </w:delText>
        </w:r>
      </w:del>
      <w:del w:id="46" w:author="Daniel Buonaiuto" w:date="2017-03-14T10:30:00Z">
        <w:r w:rsidRPr="0047125D" w:rsidDel="00FD3D01">
          <w:rPr>
            <w:rFonts w:ascii="Times New Roman" w:hAnsi="Times New Roman" w:cs="Times New Roman"/>
            <w:color w:val="000000"/>
            <w:sz w:val="22"/>
            <w:szCs w:val="22"/>
          </w:rPr>
          <w:delText xml:space="preserve">There is a general consensus that most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species require a period of cold stratification followed by exposure to light and warm or varying temperatures for significant germination</w:delText>
        </w:r>
      </w:del>
      <w:del w:id="47" w:author="Daniel Buonaiuto" w:date="2017-03-14T10:26:00Z">
        <w:r w:rsidRPr="0047125D" w:rsidDel="00FD3D01">
          <w:rPr>
            <w:rFonts w:ascii="Times New Roman" w:hAnsi="Times New Roman" w:cs="Times New Roman"/>
            <w:color w:val="000000"/>
            <w:sz w:val="22"/>
            <w:szCs w:val="22"/>
          </w:rPr>
          <w:delText>.</w:delText>
        </w:r>
      </w:del>
      <w:del w:id="48" w:author="Daniel Buonaiuto" w:date="2017-03-14T10:30:00Z">
        <w:r w:rsidRPr="0047125D" w:rsidDel="00FD3D01">
          <w:rPr>
            <w:rFonts w:ascii="Times New Roman" w:hAnsi="Times New Roman" w:cs="Times New Roman"/>
            <w:color w:val="000000"/>
            <w:sz w:val="22"/>
            <w:szCs w:val="22"/>
          </w:rPr>
          <w:delText xml:space="preserve"> </w:delText>
        </w:r>
      </w:del>
      <w:del w:id="49" w:author="Daniel Buonaiuto" w:date="2017-03-14T10:26:00Z">
        <w:r w:rsidRPr="0047125D" w:rsidDel="00FD3D01">
          <w:rPr>
            <w:rFonts w:ascii="Times New Roman" w:hAnsi="Times New Roman" w:cs="Times New Roman"/>
            <w:color w:val="000000"/>
            <w:sz w:val="22"/>
            <w:szCs w:val="22"/>
          </w:rPr>
          <w:delText>T</w:delText>
        </w:r>
      </w:del>
      <w:del w:id="50" w:author="Daniel Buonaiuto" w:date="2017-03-14T10:30:00Z">
        <w:r w:rsidRPr="0047125D" w:rsidDel="00FD3D01">
          <w:rPr>
            <w:rFonts w:ascii="Times New Roman" w:hAnsi="Times New Roman" w:cs="Times New Roman"/>
            <w:color w:val="000000"/>
            <w:sz w:val="22"/>
            <w:szCs w:val="22"/>
          </w:rPr>
          <w:delText>he exact requirements vary between species.</w:delText>
        </w:r>
      </w:del>
    </w:p>
    <w:p w14:paraId="4F41FF9B" w14:textId="0A081932" w:rsidR="008503D8" w:rsidRPr="0047125D" w:rsidDel="00FD3D01" w:rsidRDefault="008503D8" w:rsidP="00FD3D01">
      <w:pPr>
        <w:spacing w:line="480" w:lineRule="auto"/>
        <w:ind w:firstLine="720"/>
        <w:rPr>
          <w:del w:id="51" w:author="Daniel Buonaiuto" w:date="2017-03-14T10:28:00Z"/>
          <w:rFonts w:ascii="Times New Roman" w:hAnsi="Times New Roman" w:cs="Times New Roman"/>
          <w:sz w:val="22"/>
          <w:szCs w:val="22"/>
        </w:rPr>
      </w:pPr>
      <w:del w:id="52" w:author="Daniel Buonaiuto" w:date="2017-03-14T10:26:00Z">
        <w:r w:rsidRPr="0047125D" w:rsidDel="00FD3D01">
          <w:rPr>
            <w:rFonts w:ascii="Times New Roman" w:hAnsi="Times New Roman" w:cs="Times New Roman"/>
            <w:color w:val="000000"/>
            <w:sz w:val="22"/>
            <w:szCs w:val="22"/>
          </w:rPr>
          <w:delText xml:space="preserve">There has also been progress in understanding the correlation between certain life history traits and seed production. </w:delText>
        </w:r>
      </w:del>
      <w:del w:id="53" w:author="Daniel Buonaiuto" w:date="2017-03-14T10:30:00Z">
        <w:r w:rsidRPr="0047125D" w:rsidDel="00FD3D01">
          <w:rPr>
            <w:rFonts w:ascii="Times New Roman" w:hAnsi="Times New Roman" w:cs="Times New Roman"/>
            <w:color w:val="000000"/>
            <w:sz w:val="22"/>
            <w:szCs w:val="22"/>
          </w:rPr>
          <w:delText xml:space="preserve">Generally speaking, cespitose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tend to produce larger quantities of seed, while in rhizomatous species</w:delText>
        </w:r>
        <w:r w:rsidR="008A4454" w:rsidDel="00FD3D01">
          <w:rPr>
            <w:rFonts w:ascii="Times New Roman" w:hAnsi="Times New Roman" w:cs="Times New Roman"/>
            <w:color w:val="000000"/>
            <w:sz w:val="22"/>
            <w:szCs w:val="22"/>
          </w:rPr>
          <w:delText>,</w:delText>
        </w:r>
        <w:r w:rsidRPr="0047125D" w:rsidDel="00FD3D01">
          <w:rPr>
            <w:rFonts w:ascii="Times New Roman" w:hAnsi="Times New Roman" w:cs="Times New Roman"/>
            <w:color w:val="000000"/>
            <w:sz w:val="22"/>
            <w:szCs w:val="22"/>
          </w:rPr>
          <w:delText xml:space="preserve"> viable seed production is minimal even for species that produce many flowers (Schütz 1997). </w:delText>
        </w:r>
      </w:del>
      <w:del w:id="54" w:author="Daniel Buonaiuto" w:date="2017-03-14T10:28:00Z">
        <w:r w:rsidRPr="0047125D" w:rsidDel="00FD3D01">
          <w:rPr>
            <w:rFonts w:ascii="Times New Roman" w:hAnsi="Times New Roman" w:cs="Times New Roman"/>
            <w:color w:val="000000"/>
            <w:sz w:val="22"/>
            <w:szCs w:val="22"/>
          </w:rPr>
          <w:delText>Estimates of seed set at the species level are valuable not only for nursery professionals in planning their seed collection, but also for restoration practitioners when evaluating the potential for restored populations to persist or expand over multiple generations (Montalvo et al 1997).</w:delText>
        </w:r>
      </w:del>
    </w:p>
    <w:p w14:paraId="31F7BECB" w14:textId="08C4CF6D" w:rsidR="008503D8" w:rsidRPr="0047125D" w:rsidDel="00FD3D01" w:rsidRDefault="008503D8" w:rsidP="00FD3D01">
      <w:pPr>
        <w:spacing w:line="480" w:lineRule="auto"/>
        <w:ind w:firstLine="720"/>
        <w:rPr>
          <w:del w:id="55" w:author="Daniel Buonaiuto" w:date="2017-03-14T10:30:00Z"/>
          <w:rFonts w:ascii="Times New Roman" w:hAnsi="Times New Roman" w:cs="Times New Roman"/>
          <w:sz w:val="22"/>
          <w:szCs w:val="22"/>
        </w:rPr>
      </w:pPr>
      <w:del w:id="56" w:author="Daniel Buonaiuto" w:date="2017-03-14T10:28:00Z">
        <w:r w:rsidRPr="0047125D" w:rsidDel="00FD3D01">
          <w:rPr>
            <w:rFonts w:ascii="Times New Roman" w:hAnsi="Times New Roman" w:cs="Times New Roman"/>
            <w:color w:val="000000"/>
            <w:sz w:val="22"/>
            <w:szCs w:val="22"/>
          </w:rPr>
          <w:delText xml:space="preserve">Other studies have attempted to characterize the breeding system and genetic diversity of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populations</w:delText>
        </w:r>
      </w:del>
      <w:del w:id="57" w:author="Daniel Buonaiuto" w:date="2017-03-14T10:30:00Z">
        <w:r w:rsidRPr="0047125D" w:rsidDel="00FD3D01">
          <w:rPr>
            <w:rFonts w:ascii="Times New Roman" w:hAnsi="Times New Roman" w:cs="Times New Roman"/>
            <w:color w:val="000000"/>
            <w:sz w:val="22"/>
            <w:szCs w:val="22"/>
          </w:rPr>
          <w:delText xml:space="preserve">. A study by Friedman and Barrett (2009) examined the breeding systems of seven woodland </w:delText>
        </w:r>
        <w:r w:rsidRPr="0047125D" w:rsidDel="00FD3D01">
          <w:rPr>
            <w:rFonts w:ascii="Times New Roman" w:hAnsi="Times New Roman" w:cs="Times New Roman"/>
            <w:i/>
            <w:color w:val="000000"/>
            <w:sz w:val="22"/>
            <w:szCs w:val="22"/>
          </w:rPr>
          <w:delText xml:space="preserve">Carex </w:delText>
        </w:r>
        <w:r w:rsidRPr="0047125D" w:rsidDel="00FD3D01">
          <w:rPr>
            <w:rFonts w:ascii="Times New Roman" w:hAnsi="Times New Roman" w:cs="Times New Roman"/>
            <w:color w:val="000000"/>
            <w:sz w:val="22"/>
            <w:szCs w:val="22"/>
          </w:rPr>
          <w:delText>species from temperate North America and found indications of high rates of self-pollination in all species. Such breeding behavior has potential to have a strong impact on seed production and fitness, a topic that will be treated in greater detail below.</w:delText>
        </w:r>
      </w:del>
    </w:p>
    <w:p w14:paraId="085F314A" w14:textId="2222EFD0" w:rsidR="008503D8" w:rsidRPr="0047125D" w:rsidDel="00FD3D01" w:rsidRDefault="008503D8" w:rsidP="008503D8">
      <w:pPr>
        <w:spacing w:line="480" w:lineRule="auto"/>
        <w:ind w:firstLine="720"/>
        <w:rPr>
          <w:del w:id="58" w:author="Daniel Buonaiuto" w:date="2017-03-14T10:29:00Z"/>
          <w:rFonts w:ascii="Times New Roman" w:hAnsi="Times New Roman" w:cs="Times New Roman"/>
          <w:sz w:val="22"/>
          <w:szCs w:val="22"/>
        </w:rPr>
      </w:pPr>
      <w:del w:id="59" w:author="Daniel Buonaiuto" w:date="2017-03-14T10:29:00Z">
        <w:r w:rsidRPr="0047125D" w:rsidDel="00FD3D01">
          <w:rPr>
            <w:rFonts w:ascii="Times New Roman" w:hAnsi="Times New Roman" w:cs="Times New Roman"/>
            <w:color w:val="000000"/>
            <w:sz w:val="22"/>
            <w:szCs w:val="22"/>
          </w:rPr>
          <w:delText xml:space="preserve">One thing that emerges from the literature on </w:delText>
        </w:r>
        <w:r w:rsidRPr="0047125D" w:rsidDel="00FD3D01">
          <w:rPr>
            <w:rFonts w:ascii="Times New Roman" w:hAnsi="Times New Roman" w:cs="Times New Roman"/>
            <w:i/>
            <w:iCs/>
            <w:color w:val="000000"/>
            <w:sz w:val="22"/>
            <w:szCs w:val="22"/>
          </w:rPr>
          <w:delText>Carex</w:delText>
        </w:r>
        <w:r w:rsidRPr="0047125D" w:rsidDel="00FD3D01">
          <w:rPr>
            <w:rFonts w:ascii="Times New Roman" w:hAnsi="Times New Roman" w:cs="Times New Roman"/>
            <w:color w:val="000000"/>
            <w:sz w:val="22"/>
            <w:szCs w:val="22"/>
          </w:rPr>
          <w:delText xml:space="preserve"> regeneration is that while there are generalizable trends, the high species diversity of the genus brings with it high diversity in reproductive niches, and for every genus-level trend, there are species-level exceptions. For example, for the 32 European </w:delText>
        </w:r>
        <w:r w:rsidRPr="0047125D" w:rsidDel="00FD3D01">
          <w:rPr>
            <w:rFonts w:ascii="Times New Roman" w:hAnsi="Times New Roman" w:cs="Times New Roman"/>
            <w:i/>
            <w:iCs/>
            <w:color w:val="000000"/>
            <w:sz w:val="22"/>
            <w:szCs w:val="22"/>
          </w:rPr>
          <w:delText xml:space="preserve">Carex </w:delText>
        </w:r>
        <w:r w:rsidRPr="0047125D" w:rsidDel="00FD3D01">
          <w:rPr>
            <w:rFonts w:ascii="Times New Roman" w:hAnsi="Times New Roman" w:cs="Times New Roman"/>
            <w:color w:val="000000"/>
            <w:sz w:val="22"/>
            <w:szCs w:val="22"/>
          </w:rPr>
          <w:delText>species examined by Schütz and Rave (1999), germination rates were improved with cold stratification in 28 of them, but four species showed no change or diminished germination rates with stratification. Plant production is a precise field, and growers need predictable processes for generating viable seed. With such variation in the genus, it becomes critical to identify regeneration niches on a species-specific basis to suggest protocols for seed production by growers.</w:delText>
        </w:r>
      </w:del>
    </w:p>
    <w:p w14:paraId="46F2988F" w14:textId="0111C9FE"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sedge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iCs/>
          <w:color w:val="000000"/>
          <w:sz w:val="22"/>
          <w:szCs w:val="22"/>
        </w:rPr>
        <w:t>Lam. (</w:t>
      </w:r>
      <w:proofErr w:type="spellStart"/>
      <w:r w:rsidRPr="0047125D">
        <w:rPr>
          <w:rFonts w:ascii="Times New Roman" w:hAnsi="Times New Roman" w:cs="Times New Roman"/>
          <w:iCs/>
          <w:color w:val="000000"/>
          <w:sz w:val="22"/>
          <w:szCs w:val="22"/>
        </w:rPr>
        <w:t>Cyperaceae</w:t>
      </w:r>
      <w:proofErr w:type="spellEnd"/>
      <w:r w:rsidRPr="0047125D">
        <w:rPr>
          <w:rFonts w:ascii="Times New Roman" w:hAnsi="Times New Roman" w:cs="Times New Roman"/>
          <w:iCs/>
          <w:color w:val="000000"/>
          <w:sz w:val="22"/>
          <w:szCs w:val="22"/>
        </w:rPr>
        <w:t>)</w:t>
      </w:r>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known commonly as Pennsylvania or Penn Sedge, Early Sedge, Oak Sedge, and Early Oak Sedge, is a widespread species and ground layer dominant in a number of ecosystems in the Eastern United States including dry </w:t>
      </w:r>
      <w:proofErr w:type="spellStart"/>
      <w:r w:rsidRPr="0047125D">
        <w:rPr>
          <w:rFonts w:ascii="Times New Roman" w:hAnsi="Times New Roman" w:cs="Times New Roman"/>
          <w:color w:val="000000"/>
          <w:sz w:val="22"/>
          <w:szCs w:val="22"/>
        </w:rPr>
        <w:t>mesic</w:t>
      </w:r>
      <w:proofErr w:type="spellEnd"/>
      <w:r w:rsidRPr="0047125D">
        <w:rPr>
          <w:rFonts w:ascii="Times New Roman" w:hAnsi="Times New Roman" w:cs="Times New Roman"/>
          <w:color w:val="000000"/>
          <w:sz w:val="22"/>
          <w:szCs w:val="22"/>
        </w:rPr>
        <w:t xml:space="preserve"> forest, oak savannas and pine and oak barrens (Voss and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2012). This species grows vigorously after disturbance, and has been noted for importance in ecological restoration for its ability to compete with exotic species and buffer against invasion (</w:t>
      </w:r>
      <w:proofErr w:type="spellStart"/>
      <w:r w:rsidRPr="0047125D">
        <w:rPr>
          <w:rFonts w:ascii="Times New Roman" w:hAnsi="Times New Roman" w:cs="Times New Roman"/>
          <w:color w:val="000000"/>
          <w:sz w:val="22"/>
          <w:szCs w:val="22"/>
        </w:rPr>
        <w:t>Mottl</w:t>
      </w:r>
      <w:proofErr w:type="spellEnd"/>
      <w:r w:rsidRPr="0047125D">
        <w:rPr>
          <w:rFonts w:ascii="Times New Roman" w:hAnsi="Times New Roman" w:cs="Times New Roman"/>
          <w:color w:val="000000"/>
          <w:sz w:val="22"/>
          <w:szCs w:val="22"/>
        </w:rPr>
        <w:t xml:space="preserve"> </w:t>
      </w:r>
      <w:ins w:id="60" w:author="Daniel Buonaiuto" w:date="2017-03-14T13:23:00Z">
        <w:r w:rsidR="000C2CFA">
          <w:rPr>
            <w:rFonts w:ascii="Times New Roman" w:hAnsi="Times New Roman" w:cs="Times New Roman"/>
            <w:color w:val="000000"/>
            <w:sz w:val="22"/>
            <w:szCs w:val="22"/>
          </w:rPr>
          <w:t>and others</w:t>
        </w:r>
      </w:ins>
      <w:r w:rsidRPr="0047125D">
        <w:rPr>
          <w:rFonts w:ascii="Times New Roman" w:hAnsi="Times New Roman" w:cs="Times New Roman"/>
          <w:color w:val="000000"/>
          <w:sz w:val="22"/>
          <w:szCs w:val="22"/>
        </w:rPr>
        <w:t xml:space="preserve"> 200</w:t>
      </w:r>
      <w:ins w:id="61" w:author="Dan" w:date="2017-03-23T09:39:00Z">
        <w:r w:rsidR="00146B8F">
          <w:rPr>
            <w:rFonts w:ascii="Times New Roman" w:hAnsi="Times New Roman" w:cs="Times New Roman"/>
            <w:color w:val="000000"/>
            <w:sz w:val="22"/>
            <w:szCs w:val="22"/>
          </w:rPr>
          <w:t>6</w:t>
        </w:r>
      </w:ins>
      <w:r w:rsidRPr="0047125D">
        <w:rPr>
          <w:rFonts w:ascii="Times New Roman" w:hAnsi="Times New Roman" w:cs="Times New Roman"/>
          <w:color w:val="000000"/>
          <w:sz w:val="22"/>
          <w:szCs w:val="22"/>
        </w:rPr>
        <w:t xml:space="preserve">). There is also horticultural interest in </w:t>
      </w:r>
      <w:r w:rsidRPr="0047125D">
        <w:rPr>
          <w:rFonts w:ascii="Times New Roman" w:hAnsi="Times New Roman" w:cs="Times New Roman"/>
          <w:i/>
          <w:color w:val="000000"/>
          <w:sz w:val="22"/>
          <w:szCs w:val="22"/>
        </w:rPr>
        <w:t xml:space="preserve">C.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as a lawn alternative for its grass-like form and shade tolerance (Meyer 2004). While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reproduces readily </w:t>
      </w:r>
      <w:proofErr w:type="spellStart"/>
      <w:r w:rsidRPr="0047125D">
        <w:rPr>
          <w:rFonts w:ascii="Times New Roman" w:hAnsi="Times New Roman" w:cs="Times New Roman"/>
          <w:color w:val="000000"/>
          <w:sz w:val="22"/>
          <w:szCs w:val="22"/>
        </w:rPr>
        <w:t>vegetatively</w:t>
      </w:r>
      <w:proofErr w:type="spellEnd"/>
      <w:r w:rsidRPr="0047125D">
        <w:rPr>
          <w:rFonts w:ascii="Times New Roman" w:hAnsi="Times New Roman" w:cs="Times New Roman"/>
          <w:color w:val="000000"/>
          <w:sz w:val="22"/>
          <w:szCs w:val="22"/>
        </w:rPr>
        <w:t>, it is notoriously difficult to obtain adequate quantities of seed due to low seed set (Friedman and Barrett 2009) and low germination</w:t>
      </w:r>
      <w:r w:rsidR="008A4454">
        <w:rPr>
          <w:rFonts w:ascii="Times New Roman" w:hAnsi="Times New Roman" w:cs="Times New Roman"/>
          <w:color w:val="000000"/>
          <w:sz w:val="22"/>
          <w:szCs w:val="22"/>
        </w:rPr>
        <w:t xml:space="preserve"> rates</w:t>
      </w:r>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Farrer</w:t>
      </w:r>
      <w:proofErr w:type="spellEnd"/>
      <w:r w:rsidRPr="0047125D">
        <w:rPr>
          <w:rFonts w:ascii="Times New Roman" w:hAnsi="Times New Roman" w:cs="Times New Roman"/>
          <w:color w:val="000000"/>
          <w:sz w:val="22"/>
          <w:szCs w:val="22"/>
        </w:rPr>
        <w:t xml:space="preserve"> and Goldberg 2011).</w:t>
      </w:r>
    </w:p>
    <w:p w14:paraId="63D37406"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potential for this sedge to be used in horticulture and restoration has prompted research to improve seed production. A study by McGinnis and Meyer (2011) attributed the difficulty in germinating this species to complex dormancy requirements. Through after-ripening, cold stratification and temperature and light treatments, the authors achieved substantially improved germinations rates, but their results varied significantly between the two years of their trials (57-96% germination in year one and 31-67% in year two) in which two different seed stocks were used. The authors suggest that the observed variation between trials may be a result of underlying population or genetic differences between the seed stocks, indicating that to understand the regeneration characteristics of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as pertaining to native plant production, other aspects of its reproductive life cycle must also be examined.</w:t>
      </w:r>
    </w:p>
    <w:p w14:paraId="4216EE5C" w14:textId="373085CD" w:rsidR="008503D8" w:rsidRPr="0047125D" w:rsidDel="00FD3D01" w:rsidRDefault="008503D8" w:rsidP="008503D8">
      <w:pPr>
        <w:spacing w:line="480" w:lineRule="auto"/>
        <w:ind w:firstLine="720"/>
        <w:rPr>
          <w:del w:id="62" w:author="Daniel Buonaiuto" w:date="2017-03-14T10:32:00Z"/>
          <w:rFonts w:ascii="Times New Roman" w:hAnsi="Times New Roman" w:cs="Times New Roman"/>
          <w:sz w:val="22"/>
          <w:szCs w:val="22"/>
        </w:rPr>
      </w:pPr>
      <w:r w:rsidRPr="0047125D">
        <w:rPr>
          <w:rFonts w:ascii="Times New Roman" w:hAnsi="Times New Roman" w:cs="Times New Roman"/>
          <w:color w:val="000000"/>
          <w:sz w:val="22"/>
          <w:szCs w:val="22"/>
        </w:rPr>
        <w:t xml:space="preserve">In plants, seeds can be produced through autogamy (self-fertilization), allogamy (outcrossed fertilization), </w:t>
      </w:r>
      <w:proofErr w:type="spellStart"/>
      <w:r w:rsidRPr="0047125D">
        <w:rPr>
          <w:rFonts w:ascii="Times New Roman" w:hAnsi="Times New Roman" w:cs="Times New Roman"/>
          <w:color w:val="000000"/>
          <w:sz w:val="22"/>
          <w:szCs w:val="22"/>
        </w:rPr>
        <w:t>apomixis</w:t>
      </w:r>
      <w:proofErr w:type="spellEnd"/>
      <w:r w:rsidRPr="0047125D">
        <w:rPr>
          <w:rFonts w:ascii="Times New Roman" w:hAnsi="Times New Roman" w:cs="Times New Roman"/>
          <w:color w:val="000000"/>
          <w:sz w:val="22"/>
          <w:szCs w:val="22"/>
        </w:rPr>
        <w:t xml:space="preserve"> (seed production without fertilization) or a combination (</w:t>
      </w:r>
      <w:proofErr w:type="spellStart"/>
      <w:r w:rsidRPr="0047125D">
        <w:rPr>
          <w:rFonts w:ascii="Times New Roman" w:hAnsi="Times New Roman" w:cs="Times New Roman"/>
          <w:color w:val="000000"/>
          <w:sz w:val="22"/>
          <w:szCs w:val="22"/>
        </w:rPr>
        <w:t>Shivanna</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Tandon</w:t>
      </w:r>
      <w:proofErr w:type="spellEnd"/>
      <w:r w:rsidRPr="0047125D">
        <w:rPr>
          <w:rFonts w:ascii="Times New Roman" w:hAnsi="Times New Roman" w:cs="Times New Roman"/>
          <w:color w:val="000000"/>
          <w:sz w:val="22"/>
          <w:szCs w:val="22"/>
        </w:rPr>
        <w:t xml:space="preserve"> 2014). In all organisms, any factors that determine the patterns of gene inheritance between generations are collectively known as the breeding or mating system (Kearns and Inouye 1993) and for plants, the breeding system is essentially a measure of the relative dependency on outcrossing or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for reproductive success. </w:t>
      </w:r>
      <w:r w:rsidR="00FD3D01">
        <w:rPr>
          <w:rFonts w:ascii="Times New Roman" w:hAnsi="Times New Roman" w:cs="Times New Roman"/>
          <w:i/>
          <w:iCs/>
          <w:color w:val="000000"/>
          <w:sz w:val="22"/>
          <w:szCs w:val="22"/>
        </w:rPr>
        <w:t>C.</w:t>
      </w:r>
      <w:r w:rsidR="00FD3D01" w:rsidRPr="0047125D">
        <w:rPr>
          <w:rFonts w:ascii="Times New Roman" w:hAnsi="Times New Roman" w:cs="Times New Roman"/>
          <w:i/>
          <w:iCs/>
          <w:color w:val="000000"/>
          <w:sz w:val="22"/>
          <w:szCs w:val="22"/>
        </w:rPr>
        <w:t xml:space="preserve"> </w:t>
      </w:r>
      <w:proofErr w:type="spellStart"/>
      <w:proofErr w:type="gramStart"/>
      <w:r w:rsidR="00FD3D01" w:rsidRPr="0047125D">
        <w:rPr>
          <w:rFonts w:ascii="Times New Roman" w:hAnsi="Times New Roman" w:cs="Times New Roman"/>
          <w:i/>
          <w:iCs/>
          <w:color w:val="000000"/>
          <w:sz w:val="22"/>
          <w:szCs w:val="22"/>
        </w:rPr>
        <w:t>pensylvanic</w:t>
      </w:r>
      <w:r w:rsidR="00FD3D01">
        <w:rPr>
          <w:rFonts w:ascii="Times New Roman" w:hAnsi="Times New Roman" w:cs="Times New Roman"/>
          <w:i/>
          <w:color w:val="000000"/>
          <w:sz w:val="22"/>
          <w:szCs w:val="22"/>
        </w:rPr>
        <w:t>a</w:t>
      </w:r>
      <w:proofErr w:type="spellEnd"/>
      <w:proofErr w:type="gramEnd"/>
      <w:r w:rsidR="00FD3D01" w:rsidRPr="0047125D">
        <w:rPr>
          <w:rFonts w:ascii="Times New Roman" w:hAnsi="Times New Roman" w:cs="Times New Roman"/>
          <w:color w:val="000000"/>
          <w:sz w:val="22"/>
          <w:szCs w:val="22"/>
        </w:rPr>
        <w:t xml:space="preserve"> is a long-lived perennial plant with vigorous vegetative reproduction that produces large mats of genetically identical </w:t>
      </w:r>
      <w:proofErr w:type="spellStart"/>
      <w:r w:rsidR="00FD3D01" w:rsidRPr="0047125D">
        <w:rPr>
          <w:rFonts w:ascii="Times New Roman" w:hAnsi="Times New Roman" w:cs="Times New Roman"/>
          <w:color w:val="000000"/>
          <w:sz w:val="22"/>
          <w:szCs w:val="22"/>
        </w:rPr>
        <w:t>ramets</w:t>
      </w:r>
      <w:proofErr w:type="spellEnd"/>
      <w:r w:rsidR="00FD3D01" w:rsidRPr="0047125D">
        <w:rPr>
          <w:rFonts w:ascii="Times New Roman" w:hAnsi="Times New Roman" w:cs="Times New Roman"/>
          <w:color w:val="000000"/>
          <w:sz w:val="22"/>
          <w:szCs w:val="22"/>
        </w:rPr>
        <w:t xml:space="preserve"> that can be acres in size (Bernard 1990). </w:t>
      </w:r>
      <w:r w:rsidRPr="0047125D">
        <w:rPr>
          <w:rFonts w:ascii="Times New Roman" w:hAnsi="Times New Roman" w:cs="Times New Roman"/>
          <w:color w:val="000000"/>
          <w:sz w:val="22"/>
          <w:szCs w:val="22"/>
        </w:rPr>
        <w:t xml:space="preserve">Flowers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are </w:t>
      </w:r>
      <w:proofErr w:type="spellStart"/>
      <w:r w:rsidRPr="0047125D">
        <w:rPr>
          <w:rFonts w:ascii="Times New Roman" w:hAnsi="Times New Roman" w:cs="Times New Roman"/>
          <w:color w:val="000000"/>
          <w:sz w:val="22"/>
          <w:szCs w:val="22"/>
        </w:rPr>
        <w:t>monoecious</w:t>
      </w:r>
      <w:proofErr w:type="spellEnd"/>
      <w:r w:rsidRPr="0047125D">
        <w:rPr>
          <w:rFonts w:ascii="Times New Roman" w:hAnsi="Times New Roman" w:cs="Times New Roman"/>
          <w:color w:val="000000"/>
          <w:sz w:val="22"/>
          <w:szCs w:val="22"/>
        </w:rPr>
        <w:t xml:space="preserve">, with the staminate spike superposed above one or several </w:t>
      </w:r>
      <w:proofErr w:type="spellStart"/>
      <w:r w:rsidRPr="0047125D">
        <w:rPr>
          <w:rFonts w:ascii="Times New Roman" w:hAnsi="Times New Roman" w:cs="Times New Roman"/>
          <w:color w:val="000000"/>
          <w:sz w:val="22"/>
          <w:szCs w:val="22"/>
        </w:rPr>
        <w:t>pistillate</w:t>
      </w:r>
      <w:proofErr w:type="spellEnd"/>
      <w:r w:rsidRPr="0047125D">
        <w:rPr>
          <w:rFonts w:ascii="Times New Roman" w:hAnsi="Times New Roman" w:cs="Times New Roman"/>
          <w:color w:val="000000"/>
          <w:sz w:val="22"/>
          <w:szCs w:val="22"/>
        </w:rPr>
        <w:t xml:space="preserve"> spikes (</w:t>
      </w:r>
      <w:proofErr w:type="spellStart"/>
      <w:r w:rsidRPr="0047125D">
        <w:rPr>
          <w:rFonts w:ascii="Times New Roman" w:hAnsi="Times New Roman" w:cs="Times New Roman"/>
          <w:color w:val="000000"/>
          <w:sz w:val="22"/>
          <w:szCs w:val="22"/>
        </w:rPr>
        <w:t>Hipp</w:t>
      </w:r>
      <w:proofErr w:type="spellEnd"/>
      <w:r w:rsidRPr="0047125D">
        <w:rPr>
          <w:rFonts w:ascii="Times New Roman" w:hAnsi="Times New Roman" w:cs="Times New Roman"/>
          <w:color w:val="000000"/>
          <w:sz w:val="22"/>
          <w:szCs w:val="22"/>
        </w:rPr>
        <w:t xml:space="preserve"> 2008). Friedman and Barrett (2009) found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be self-compatible, and at least in their study system, to demonstrate high rates of self-pollination.</w:t>
      </w:r>
      <w:ins w:id="63" w:author="Daniel Buonaiuto" w:date="2017-03-14T10:34:00Z">
        <w:r w:rsidR="00066D61">
          <w:rPr>
            <w:rFonts w:ascii="Times New Roman" w:hAnsi="Times New Roman" w:cs="Times New Roman"/>
            <w:color w:val="000000"/>
            <w:sz w:val="22"/>
            <w:szCs w:val="22"/>
          </w:rPr>
          <w:t xml:space="preserve"> This finding is consistent with an</w:t>
        </w:r>
      </w:ins>
      <w:del w:id="64" w:author="Daniel Buonaiuto" w:date="2017-03-14T10:36:00Z">
        <w:r w:rsidRPr="0047125D" w:rsidDel="00066D61">
          <w:rPr>
            <w:rFonts w:ascii="Times New Roman" w:hAnsi="Times New Roman" w:cs="Times New Roman"/>
            <w:color w:val="000000"/>
            <w:sz w:val="22"/>
            <w:szCs w:val="22"/>
          </w:rPr>
          <w:delText xml:space="preserve"> </w:delText>
        </w:r>
      </w:del>
    </w:p>
    <w:p w14:paraId="04C313A5" w14:textId="63AB3E86" w:rsidR="008503D8" w:rsidRPr="0047125D" w:rsidRDefault="008503D8" w:rsidP="00B53D8C">
      <w:pPr>
        <w:spacing w:line="480" w:lineRule="auto"/>
        <w:ind w:firstLine="720"/>
        <w:rPr>
          <w:rFonts w:ascii="Times New Roman" w:hAnsi="Times New Roman" w:cs="Times New Roman"/>
          <w:sz w:val="22"/>
          <w:szCs w:val="22"/>
        </w:rPr>
      </w:pPr>
      <w:del w:id="65" w:author="Daniel Buonaiuto" w:date="2017-03-14T10:32:00Z">
        <w:r w:rsidRPr="0047125D" w:rsidDel="00FD3D01">
          <w:rPr>
            <w:rFonts w:ascii="Times New Roman" w:hAnsi="Times New Roman" w:cs="Times New Roman"/>
            <w:color w:val="000000"/>
            <w:sz w:val="22"/>
            <w:szCs w:val="22"/>
          </w:rPr>
          <w:delText xml:space="preserve">Additional evidence that C. </w:delText>
        </w:r>
        <w:r w:rsidRPr="0047125D" w:rsidDel="00FD3D01">
          <w:rPr>
            <w:rFonts w:ascii="Times New Roman" w:hAnsi="Times New Roman" w:cs="Times New Roman"/>
            <w:i/>
            <w:iCs/>
            <w:color w:val="000000"/>
            <w:sz w:val="22"/>
            <w:szCs w:val="22"/>
          </w:rPr>
          <w:delText>pensylvanica</w:delText>
        </w:r>
        <w:r w:rsidRPr="0047125D" w:rsidDel="00FD3D01">
          <w:rPr>
            <w:rFonts w:ascii="Times New Roman" w:hAnsi="Times New Roman" w:cs="Times New Roman"/>
            <w:color w:val="000000"/>
            <w:sz w:val="22"/>
            <w:szCs w:val="22"/>
          </w:rPr>
          <w:delText xml:space="preserve"> may tend towards selfing under natural conditions </w:delText>
        </w:r>
        <w:r w:rsidR="008A4454" w:rsidDel="00FD3D01">
          <w:rPr>
            <w:rFonts w:ascii="Times New Roman" w:hAnsi="Times New Roman" w:cs="Times New Roman"/>
            <w:color w:val="000000"/>
            <w:sz w:val="22"/>
            <w:szCs w:val="22"/>
          </w:rPr>
          <w:delText xml:space="preserve">is suggested by </w:delText>
        </w:r>
        <w:r w:rsidRPr="0047125D" w:rsidDel="00FD3D01">
          <w:rPr>
            <w:rFonts w:ascii="Times New Roman" w:hAnsi="Times New Roman" w:cs="Times New Roman"/>
            <w:color w:val="000000"/>
            <w:sz w:val="22"/>
            <w:szCs w:val="22"/>
          </w:rPr>
          <w:delText xml:space="preserve">its growth habit. </w:delText>
        </w:r>
      </w:del>
      <w:del w:id="66" w:author="Daniel Buonaiuto" w:date="2017-03-14T10:35:00Z">
        <w:r w:rsidRPr="0047125D" w:rsidDel="00FD3D01">
          <w:rPr>
            <w:rFonts w:ascii="Times New Roman" w:hAnsi="Times New Roman" w:cs="Times New Roman"/>
            <w:color w:val="000000"/>
            <w:sz w:val="22"/>
            <w:szCs w:val="22"/>
          </w:rPr>
          <w:delText xml:space="preserve">As clonal plants increase in size, each flower is increasingly surrounded by more genetically identical ramets. </w:delText>
        </w:r>
      </w:del>
      <w:ins w:id="67" w:author="Daniel Buonaiuto" w:date="2017-03-14T10:35:00Z">
        <w:r w:rsidR="00FD3D01">
          <w:rPr>
            <w:rFonts w:ascii="Times New Roman" w:hAnsi="Times New Roman" w:cs="Times New Roman"/>
            <w:color w:val="000000"/>
            <w:sz w:val="22"/>
            <w:szCs w:val="22"/>
          </w:rPr>
          <w:t xml:space="preserve"> </w:t>
        </w:r>
        <w:proofErr w:type="gramStart"/>
        <w:r w:rsidR="00FD3D01">
          <w:rPr>
            <w:rFonts w:ascii="Times New Roman" w:hAnsi="Times New Roman" w:cs="Times New Roman"/>
            <w:color w:val="000000"/>
            <w:sz w:val="22"/>
            <w:szCs w:val="22"/>
          </w:rPr>
          <w:t>expectation</w:t>
        </w:r>
        <w:proofErr w:type="gramEnd"/>
        <w:r w:rsidR="00FD3D01">
          <w:rPr>
            <w:rFonts w:ascii="Times New Roman" w:hAnsi="Times New Roman" w:cs="Times New Roman"/>
            <w:color w:val="000000"/>
            <w:sz w:val="22"/>
            <w:szCs w:val="22"/>
          </w:rPr>
          <w:t xml:space="preserve"> for a </w:t>
        </w:r>
      </w:ins>
      <w:r w:rsidRPr="0047125D">
        <w:rPr>
          <w:rFonts w:ascii="Times New Roman" w:hAnsi="Times New Roman" w:cs="Times New Roman"/>
          <w:color w:val="000000"/>
          <w:sz w:val="22"/>
          <w:szCs w:val="22"/>
        </w:rPr>
        <w:t>tight relationship between clonal spread and incidences of self-pollination that has been demonstrated in other species (Handel 1985).</w:t>
      </w:r>
    </w:p>
    <w:p w14:paraId="4AD55AB6" w14:textId="6B303466" w:rsidR="008503D8" w:rsidRPr="0047125D" w:rsidRDefault="008503D8" w:rsidP="008503D8">
      <w:pPr>
        <w:spacing w:line="480" w:lineRule="auto"/>
        <w:ind w:firstLine="720"/>
        <w:rPr>
          <w:rFonts w:ascii="Times New Roman" w:hAnsi="Times New Roman" w:cs="Times New Roman"/>
          <w:sz w:val="22"/>
          <w:szCs w:val="22"/>
        </w:rPr>
      </w:pPr>
      <w:del w:id="68" w:author="Daniel Buonaiuto" w:date="2017-03-14T10:36:00Z">
        <w:r w:rsidRPr="0047125D" w:rsidDel="00066D61">
          <w:rPr>
            <w:rFonts w:ascii="Times New Roman" w:hAnsi="Times New Roman" w:cs="Times New Roman"/>
            <w:color w:val="000000"/>
            <w:sz w:val="22"/>
            <w:szCs w:val="22"/>
          </w:rPr>
          <w:delText xml:space="preserve">The potential effects of the breeding system on the long-term reproductive output of plants are discussed at length in the literature. </w:delText>
        </w:r>
      </w:del>
      <w:r w:rsidRPr="0047125D">
        <w:rPr>
          <w:rFonts w:ascii="Times New Roman" w:hAnsi="Times New Roman" w:cs="Times New Roman"/>
          <w:color w:val="000000"/>
          <w:sz w:val="22"/>
          <w:szCs w:val="22"/>
        </w:rPr>
        <w:t>Long-term self-pollination can lead to reduced fitness from inbreeding depression (</w:t>
      </w:r>
      <w:proofErr w:type="spellStart"/>
      <w:r w:rsidRPr="0047125D">
        <w:rPr>
          <w:rFonts w:ascii="Times New Roman" w:hAnsi="Times New Roman" w:cs="Times New Roman"/>
          <w:color w:val="000000"/>
          <w:sz w:val="22"/>
          <w:szCs w:val="22"/>
        </w:rPr>
        <w:t>Charlesworth</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Charlesworth</w:t>
      </w:r>
      <w:proofErr w:type="spellEnd"/>
      <w:r w:rsidRPr="0047125D">
        <w:rPr>
          <w:rFonts w:ascii="Times New Roman" w:hAnsi="Times New Roman" w:cs="Times New Roman"/>
          <w:color w:val="000000"/>
          <w:sz w:val="22"/>
          <w:szCs w:val="22"/>
        </w:rPr>
        <w:t xml:space="preserve"> 1987) and several studies have found the negative effects of inbreeding to be expressed in seed characteristics such as seed set and germination (Kalisz 1989, Keller and Waller 2002, </w:t>
      </w:r>
      <w:proofErr w:type="spellStart"/>
      <w:r w:rsidRPr="0047125D">
        <w:rPr>
          <w:rFonts w:ascii="Times New Roman" w:hAnsi="Times New Roman" w:cs="Times New Roman"/>
          <w:color w:val="000000"/>
          <w:sz w:val="22"/>
          <w:szCs w:val="22"/>
        </w:rPr>
        <w:t>Carta</w:t>
      </w:r>
      <w:proofErr w:type="spellEnd"/>
      <w:r w:rsidRPr="0047125D">
        <w:rPr>
          <w:rFonts w:ascii="Times New Roman" w:hAnsi="Times New Roman" w:cs="Times New Roman"/>
          <w:color w:val="000000"/>
          <w:sz w:val="22"/>
          <w:szCs w:val="22"/>
        </w:rPr>
        <w:t xml:space="preserve"> </w:t>
      </w:r>
      <w:ins w:id="69" w:author="Daniel Buonaiuto" w:date="2017-03-14T13:23:00Z">
        <w:r w:rsidR="000C2CFA">
          <w:rPr>
            <w:rFonts w:ascii="Times New Roman" w:hAnsi="Times New Roman" w:cs="Times New Roman"/>
            <w:color w:val="000000"/>
            <w:sz w:val="22"/>
            <w:szCs w:val="22"/>
          </w:rPr>
          <w:t>and others</w:t>
        </w:r>
      </w:ins>
      <w:r w:rsidRPr="0047125D">
        <w:rPr>
          <w:rFonts w:ascii="Times New Roman" w:hAnsi="Times New Roman" w:cs="Times New Roman"/>
          <w:color w:val="000000"/>
          <w:sz w:val="22"/>
          <w:szCs w:val="22"/>
        </w:rPr>
        <w:t xml:space="preserve"> 2015, </w:t>
      </w:r>
      <w:proofErr w:type="spellStart"/>
      <w:r w:rsidRPr="0047125D">
        <w:rPr>
          <w:rFonts w:ascii="Times New Roman" w:hAnsi="Times New Roman" w:cs="Times New Roman"/>
          <w:color w:val="000000"/>
          <w:sz w:val="22"/>
          <w:szCs w:val="22"/>
        </w:rPr>
        <w:t>Joschinski</w:t>
      </w:r>
      <w:proofErr w:type="spellEnd"/>
      <w:r w:rsidRPr="0047125D">
        <w:rPr>
          <w:rFonts w:ascii="Times New Roman" w:hAnsi="Times New Roman" w:cs="Times New Roman"/>
          <w:color w:val="000000"/>
          <w:sz w:val="22"/>
          <w:szCs w:val="22"/>
        </w:rPr>
        <w:t xml:space="preserve"> </w:t>
      </w:r>
      <w:ins w:id="70" w:author="Daniel Buonaiuto" w:date="2017-03-14T13:23:00Z">
        <w:r w:rsidR="000C2CFA">
          <w:rPr>
            <w:rFonts w:ascii="Times New Roman" w:hAnsi="Times New Roman" w:cs="Times New Roman"/>
            <w:color w:val="000000"/>
            <w:sz w:val="22"/>
            <w:szCs w:val="22"/>
          </w:rPr>
          <w:t>and others</w:t>
        </w:r>
      </w:ins>
      <w:r w:rsidRPr="0047125D">
        <w:rPr>
          <w:rFonts w:ascii="Times New Roman" w:hAnsi="Times New Roman" w:cs="Times New Roman"/>
          <w:color w:val="000000"/>
          <w:sz w:val="22"/>
          <w:szCs w:val="22"/>
        </w:rPr>
        <w:t xml:space="preserve"> 2015, </w:t>
      </w:r>
      <w:proofErr w:type="spellStart"/>
      <w:r w:rsidRPr="0047125D">
        <w:rPr>
          <w:rFonts w:ascii="Times New Roman" w:hAnsi="Times New Roman" w:cs="Times New Roman"/>
          <w:color w:val="000000"/>
          <w:sz w:val="22"/>
          <w:szCs w:val="22"/>
        </w:rPr>
        <w:t>Rymer</w:t>
      </w:r>
      <w:proofErr w:type="spellEnd"/>
      <w:r w:rsidRPr="0047125D">
        <w:rPr>
          <w:rFonts w:ascii="Times New Roman" w:hAnsi="Times New Roman" w:cs="Times New Roman"/>
          <w:color w:val="000000"/>
          <w:sz w:val="22"/>
          <w:szCs w:val="22"/>
        </w:rPr>
        <w:t xml:space="preserve"> </w:t>
      </w:r>
      <w:ins w:id="71" w:author="Daniel Buonaiuto" w:date="2017-03-14T13:24:00Z">
        <w:r w:rsidR="000C2CFA">
          <w:rPr>
            <w:rFonts w:ascii="Times New Roman" w:hAnsi="Times New Roman" w:cs="Times New Roman"/>
            <w:color w:val="000000"/>
            <w:sz w:val="22"/>
            <w:szCs w:val="22"/>
          </w:rPr>
          <w:t xml:space="preserve">and others </w:t>
        </w:r>
      </w:ins>
      <w:r w:rsidRPr="0047125D">
        <w:rPr>
          <w:rFonts w:ascii="Times New Roman" w:hAnsi="Times New Roman" w:cs="Times New Roman"/>
          <w:color w:val="000000"/>
          <w:sz w:val="22"/>
          <w:szCs w:val="22"/>
        </w:rPr>
        <w:t xml:space="preserve">2015). However, other studies posit that highly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plants may, over time, purge the deleterious alleles </w:t>
      </w:r>
      <w:ins w:id="72" w:author="Daniel Buonaiuto" w:date="2017-03-14T10:37:00Z">
        <w:r w:rsidR="00066D61">
          <w:rPr>
            <w:rFonts w:ascii="Times New Roman" w:hAnsi="Times New Roman" w:cs="Times New Roman"/>
            <w:color w:val="000000"/>
            <w:sz w:val="22"/>
            <w:szCs w:val="22"/>
          </w:rPr>
          <w:t>that lead to</w:t>
        </w:r>
      </w:ins>
      <w:r w:rsidRPr="0047125D">
        <w:rPr>
          <w:rFonts w:ascii="Times New Roman" w:hAnsi="Times New Roman" w:cs="Times New Roman"/>
          <w:color w:val="000000"/>
          <w:sz w:val="22"/>
          <w:szCs w:val="22"/>
        </w:rPr>
        <w:t xml:space="preserve"> inbreeding depression (Barrett and Harder 1996). In such cases, outcrossing with genetically distinct individuals may disrupt these stable genetics, resulting in a reproductive diminishment (</w:t>
      </w:r>
      <w:proofErr w:type="spellStart"/>
      <w:r w:rsidRPr="0047125D">
        <w:rPr>
          <w:rFonts w:ascii="Times New Roman" w:hAnsi="Times New Roman" w:cs="Times New Roman"/>
          <w:color w:val="000000"/>
          <w:sz w:val="22"/>
          <w:szCs w:val="22"/>
        </w:rPr>
        <w:t>Schierup</w:t>
      </w:r>
      <w:proofErr w:type="spellEnd"/>
      <w:r w:rsidRPr="0047125D">
        <w:rPr>
          <w:rFonts w:ascii="Times New Roman" w:hAnsi="Times New Roman" w:cs="Times New Roman"/>
          <w:color w:val="000000"/>
          <w:sz w:val="22"/>
          <w:szCs w:val="22"/>
        </w:rPr>
        <w:t xml:space="preserve"> and Christiansen 1996).</w:t>
      </w:r>
    </w:p>
    <w:p w14:paraId="7605D3AD" w14:textId="77777777" w:rsidR="008503D8" w:rsidRPr="0047125D" w:rsidRDefault="008503D8" w:rsidP="008503D8">
      <w:pPr>
        <w:spacing w:line="480" w:lineRule="auto"/>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Low seed set and germination rates, and poor seed fitness characterize sexual reproduction in </w:t>
      </w:r>
      <w:proofErr w:type="spellStart"/>
      <w:r w:rsidRPr="0047125D">
        <w:rPr>
          <w:rFonts w:ascii="Times New Roman" w:hAnsi="Times New Roman" w:cs="Times New Roman"/>
          <w:i/>
          <w:color w:val="000000"/>
          <w:sz w:val="22"/>
          <w:szCs w:val="22"/>
        </w:rPr>
        <w:t>Carex</w:t>
      </w:r>
      <w:proofErr w:type="spellEnd"/>
      <w:r w:rsidRPr="0047125D">
        <w:rPr>
          <w:rFonts w:ascii="Times New Roman" w:hAnsi="Times New Roman" w:cs="Times New Roman"/>
          <w:i/>
          <w:color w:val="000000"/>
          <w:sz w:val="22"/>
          <w:szCs w:val="22"/>
        </w:rPr>
        <w:t xml:space="preserve">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Evidence in the literature and observations of the physiology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suggest that it is highly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From this, I hypothesize that 1)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r w:rsidRPr="0047125D">
        <w:rPr>
          <w:rFonts w:ascii="Times New Roman" w:hAnsi="Times New Roman" w:cs="Times New Roman"/>
          <w:color w:val="000000"/>
          <w:sz w:val="22"/>
          <w:szCs w:val="22"/>
        </w:rPr>
        <w:t>s</w:t>
      </w:r>
      <w:proofErr w:type="spellEnd"/>
      <w:r w:rsidRPr="0047125D">
        <w:rPr>
          <w:rFonts w:ascii="Times New Roman" w:hAnsi="Times New Roman" w:cs="Times New Roman"/>
          <w:color w:val="000000"/>
          <w:sz w:val="22"/>
          <w:szCs w:val="22"/>
        </w:rPr>
        <w:t xml:space="preserve"> typical poor seed quality is a result of long-term inbreeding through self-pollination and that 2) outcrossing should produce seeds with improved fitness characteristics. To test this hypothesis, I performed a hand pollination experiment, in which I artificially manipulated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clones to produce crops of outcrossed and self-pollinated seeds for comparison. This study has important implications for better understanding the reproductive ecology and evolutionary trajectory of the species as a whole. It also has practical applications for aiding native plant growers in their ability to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stocks for ecological restoration</w:t>
      </w:r>
      <w:r w:rsidR="00F5412A" w:rsidRPr="0047125D">
        <w:rPr>
          <w:rFonts w:ascii="Times New Roman" w:hAnsi="Times New Roman" w:cs="Times New Roman"/>
          <w:color w:val="000000"/>
          <w:sz w:val="22"/>
          <w:szCs w:val="22"/>
        </w:rPr>
        <w:t>.</w:t>
      </w:r>
    </w:p>
    <w:p w14:paraId="589692B3" w14:textId="77777777" w:rsidR="00F5412A" w:rsidRPr="0047125D" w:rsidRDefault="00F5412A" w:rsidP="008F5A20">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Materials and Methods:</w:t>
      </w:r>
    </w:p>
    <w:p w14:paraId="2386CACD"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Sampling and Experimental Setup:</w:t>
      </w:r>
    </w:p>
    <w:p w14:paraId="420069D5" w14:textId="2A2FB3BD" w:rsidR="00B53D8C" w:rsidRDefault="00F5412A" w:rsidP="008F5A20">
      <w:pPr>
        <w:spacing w:line="480" w:lineRule="auto"/>
        <w:ind w:firstLine="720"/>
        <w:rPr>
          <w:ins w:id="73" w:author="Daniel Buonaiuto" w:date="2017-03-14T10:59:00Z"/>
          <w:rFonts w:ascii="Times New Roman" w:hAnsi="Times New Roman" w:cs="Times New Roman"/>
          <w:color w:val="000000"/>
          <w:sz w:val="22"/>
          <w:szCs w:val="22"/>
        </w:rPr>
      </w:pPr>
      <w:r w:rsidRPr="0047125D">
        <w:rPr>
          <w:rFonts w:ascii="Times New Roman" w:hAnsi="Times New Roman" w:cs="Times New Roman"/>
          <w:color w:val="000000"/>
          <w:sz w:val="22"/>
          <w:szCs w:val="22"/>
        </w:rPr>
        <w:t>I obtained all plant</w:t>
      </w:r>
      <w:r w:rsidR="008A4454">
        <w:rPr>
          <w:rFonts w:ascii="Times New Roman" w:hAnsi="Times New Roman" w:cs="Times New Roman"/>
          <w:color w:val="000000"/>
          <w:sz w:val="22"/>
          <w:szCs w:val="22"/>
        </w:rPr>
        <w:t xml:space="preserve"> material for the study from 10</w:t>
      </w:r>
      <w:r w:rsidRPr="0047125D">
        <w:rPr>
          <w:rFonts w:ascii="Times New Roman" w:hAnsi="Times New Roman" w:cs="Times New Roman"/>
          <w:color w:val="000000"/>
          <w:sz w:val="22"/>
          <w:szCs w:val="22"/>
        </w:rPr>
        <w:t xml:space="preserve"> wild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clones at the University of Michigan’s </w:t>
      </w:r>
      <w:proofErr w:type="spellStart"/>
      <w:r w:rsidRPr="0047125D">
        <w:rPr>
          <w:rFonts w:ascii="Times New Roman" w:hAnsi="Times New Roman" w:cs="Times New Roman"/>
          <w:color w:val="000000"/>
          <w:sz w:val="22"/>
          <w:szCs w:val="22"/>
        </w:rPr>
        <w:t>Matthaei</w:t>
      </w:r>
      <w:proofErr w:type="spellEnd"/>
      <w:r w:rsidRPr="0047125D">
        <w:rPr>
          <w:rFonts w:ascii="Times New Roman" w:hAnsi="Times New Roman" w:cs="Times New Roman"/>
          <w:color w:val="000000"/>
          <w:sz w:val="22"/>
          <w:szCs w:val="22"/>
        </w:rPr>
        <w:t xml:space="preserve"> Botanical Gardens and </w:t>
      </w:r>
      <w:proofErr w:type="spellStart"/>
      <w:r w:rsidRPr="0047125D">
        <w:rPr>
          <w:rFonts w:ascii="Times New Roman" w:hAnsi="Times New Roman" w:cs="Times New Roman"/>
          <w:color w:val="000000"/>
          <w:sz w:val="22"/>
          <w:szCs w:val="22"/>
        </w:rPr>
        <w:t>Radrick</w:t>
      </w:r>
      <w:proofErr w:type="spellEnd"/>
      <w:r w:rsidRPr="0047125D">
        <w:rPr>
          <w:rFonts w:ascii="Times New Roman" w:hAnsi="Times New Roman" w:cs="Times New Roman"/>
          <w:color w:val="000000"/>
          <w:sz w:val="22"/>
          <w:szCs w:val="22"/>
        </w:rPr>
        <w:t xml:space="preserve"> Forest properties in Ann Arbor, Michigan (42.2994° N, 83.6622° W) in July of 2015.</w:t>
      </w:r>
      <w:ins w:id="74" w:author="Daniel Buonaiuto" w:date="2017-03-14T11:03:00Z">
        <w:r w:rsidR="00B53D8C">
          <w:rPr>
            <w:rFonts w:ascii="Times New Roman" w:hAnsi="Times New Roman" w:cs="Times New Roman"/>
            <w:color w:val="000000"/>
            <w:sz w:val="22"/>
            <w:szCs w:val="22"/>
          </w:rPr>
          <w:t xml:space="preserve"> </w:t>
        </w:r>
      </w:ins>
      <w:ins w:id="75" w:author="Daniel Buonaiuto" w:date="2017-03-14T11:02:00Z">
        <w:r w:rsidR="00B53D8C" w:rsidRPr="0047125D">
          <w:rPr>
            <w:rFonts w:ascii="Times New Roman" w:hAnsi="Times New Roman" w:cs="Times New Roman"/>
            <w:color w:val="000000"/>
            <w:sz w:val="22"/>
            <w:szCs w:val="22"/>
          </w:rPr>
          <w:t>All sampling took place</w:t>
        </w:r>
        <w:r w:rsidR="00B53D8C">
          <w:rPr>
            <w:rFonts w:ascii="Times New Roman" w:hAnsi="Times New Roman" w:cs="Times New Roman"/>
            <w:color w:val="000000"/>
            <w:sz w:val="22"/>
            <w:szCs w:val="22"/>
          </w:rPr>
          <w:t xml:space="preserve"> on glacially deposited till,</w:t>
        </w:r>
        <w:r w:rsidR="00B53D8C" w:rsidRPr="0047125D">
          <w:rPr>
            <w:rFonts w:ascii="Times New Roman" w:hAnsi="Times New Roman" w:cs="Times New Roman"/>
            <w:color w:val="000000"/>
            <w:sz w:val="22"/>
            <w:szCs w:val="22"/>
          </w:rPr>
          <w:t xml:space="preserve"> in </w:t>
        </w:r>
      </w:ins>
      <w:ins w:id="76" w:author="Daniel Buonaiuto" w:date="2017-03-14T11:03:00Z">
        <w:r w:rsidR="00B53D8C">
          <w:rPr>
            <w:rFonts w:ascii="Times New Roman" w:hAnsi="Times New Roman" w:cs="Times New Roman"/>
            <w:color w:val="000000"/>
            <w:sz w:val="22"/>
            <w:szCs w:val="22"/>
          </w:rPr>
          <w:t xml:space="preserve">unmanaged, </w:t>
        </w:r>
      </w:ins>
      <w:ins w:id="77" w:author="Daniel Buonaiuto" w:date="2017-03-14T11:02:00Z">
        <w:r w:rsidR="00B53D8C" w:rsidRPr="0047125D">
          <w:rPr>
            <w:rFonts w:ascii="Times New Roman" w:hAnsi="Times New Roman" w:cs="Times New Roman"/>
            <w:color w:val="000000"/>
            <w:sz w:val="22"/>
            <w:szCs w:val="22"/>
          </w:rPr>
          <w:t>closed canopy Oak-Hickory woodlands</w:t>
        </w:r>
      </w:ins>
      <w:ins w:id="78" w:author="Daniel Buonaiuto" w:date="2017-03-14T11:03:00Z">
        <w:r w:rsidR="003833AA">
          <w:rPr>
            <w:rFonts w:ascii="Times New Roman" w:hAnsi="Times New Roman" w:cs="Times New Roman"/>
            <w:color w:val="000000"/>
            <w:sz w:val="22"/>
            <w:szCs w:val="22"/>
          </w:rPr>
          <w:t xml:space="preserve">. Sampling was restricted to populations </w:t>
        </w:r>
      </w:ins>
      <w:ins w:id="79" w:author="Daniel Buonaiuto" w:date="2017-03-14T11:10:00Z">
        <w:r w:rsidR="003833AA">
          <w:rPr>
            <w:rFonts w:ascii="Times New Roman" w:hAnsi="Times New Roman" w:cs="Times New Roman"/>
            <w:color w:val="000000"/>
            <w:sz w:val="22"/>
            <w:szCs w:val="22"/>
          </w:rPr>
          <w:t xml:space="preserve">deemed </w:t>
        </w:r>
      </w:ins>
      <w:ins w:id="80" w:author="Daniel Buonaiuto" w:date="2017-03-14T11:03:00Z">
        <w:r w:rsidR="003833AA">
          <w:rPr>
            <w:rFonts w:ascii="Times New Roman" w:hAnsi="Times New Roman" w:cs="Times New Roman"/>
            <w:color w:val="000000"/>
            <w:sz w:val="22"/>
            <w:szCs w:val="22"/>
          </w:rPr>
          <w:t xml:space="preserve">native to the site before it was managed as a </w:t>
        </w:r>
      </w:ins>
      <w:ins w:id="81" w:author="Daniel Buonaiuto" w:date="2017-03-14T11:10:00Z">
        <w:r w:rsidR="003833AA">
          <w:rPr>
            <w:rFonts w:ascii="Times New Roman" w:hAnsi="Times New Roman" w:cs="Times New Roman"/>
            <w:color w:val="000000"/>
            <w:sz w:val="22"/>
            <w:szCs w:val="22"/>
          </w:rPr>
          <w:t xml:space="preserve">botanical </w:t>
        </w:r>
      </w:ins>
      <w:ins w:id="82" w:author="Daniel Buonaiuto" w:date="2017-03-14T11:03:00Z">
        <w:r w:rsidR="003833AA">
          <w:rPr>
            <w:rFonts w:ascii="Times New Roman" w:hAnsi="Times New Roman" w:cs="Times New Roman"/>
            <w:color w:val="000000"/>
            <w:sz w:val="22"/>
            <w:szCs w:val="22"/>
          </w:rPr>
          <w:t>garden, and under no influence from the cultivated collections.</w:t>
        </w:r>
      </w:ins>
    </w:p>
    <w:p w14:paraId="051ED1EC" w14:textId="393B83DB"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identified clones on a ground survey though the study area. All clones that I used were a minimum distance of 100 m (328</w:t>
      </w:r>
      <w:ins w:id="83" w:author="Daniel Buonaiuto" w:date="2017-03-14T11:12:00Z">
        <w:r w:rsidR="003833AA">
          <w:rPr>
            <w:rFonts w:ascii="Times New Roman" w:hAnsi="Times New Roman" w:cs="Times New Roman"/>
            <w:color w:val="000000"/>
            <w:sz w:val="22"/>
            <w:szCs w:val="22"/>
          </w:rPr>
          <w:t xml:space="preserve"> </w:t>
        </w:r>
        <w:proofErr w:type="spellStart"/>
        <w:r w:rsidR="003833AA">
          <w:rPr>
            <w:rFonts w:ascii="Times New Roman" w:hAnsi="Times New Roman" w:cs="Times New Roman"/>
            <w:color w:val="000000"/>
            <w:sz w:val="22"/>
            <w:szCs w:val="22"/>
          </w:rPr>
          <w:t>ft</w:t>
        </w:r>
      </w:ins>
      <w:proofErr w:type="spellEnd"/>
      <w:del w:id="84" w:author="Daniel Buonaiuto" w:date="2017-03-14T11:12: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apart from each other and separated </w:t>
      </w:r>
      <w:r w:rsidR="00447755">
        <w:rPr>
          <w:rFonts w:ascii="Times New Roman" w:hAnsi="Times New Roman" w:cs="Times New Roman"/>
          <w:color w:val="000000"/>
          <w:sz w:val="22"/>
          <w:szCs w:val="22"/>
        </w:rPr>
        <w:t>by natural breaks such as streams</w:t>
      </w:r>
      <w:r w:rsidRPr="0047125D">
        <w:rPr>
          <w:rFonts w:ascii="Times New Roman" w:hAnsi="Times New Roman" w:cs="Times New Roman"/>
          <w:color w:val="000000"/>
          <w:sz w:val="22"/>
          <w:szCs w:val="22"/>
        </w:rPr>
        <w:t>, wetlands, or steep cliffs to maximize the likelihood that the samples came from genetically distinct clones</w:t>
      </w:r>
      <w:del w:id="85" w:author="Daniel Buonaiuto" w:date="2017-03-14T11:02:00Z">
        <w:r w:rsidRPr="0047125D" w:rsidDel="00B53D8C">
          <w:rPr>
            <w:rFonts w:ascii="Times New Roman" w:hAnsi="Times New Roman" w:cs="Times New Roman"/>
            <w:color w:val="000000"/>
            <w:sz w:val="22"/>
            <w:szCs w:val="22"/>
          </w:rPr>
          <w:delText>. All sampling took place in closed canopy Oak-Hickory woodlands on glacially deposited till.</w:delText>
        </w:r>
      </w:del>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Clones</w:t>
      </w:r>
      <w:proofErr w:type="spellEnd"/>
      <w:r w:rsidRPr="0047125D">
        <w:rPr>
          <w:rFonts w:ascii="Times New Roman" w:hAnsi="Times New Roman" w:cs="Times New Roman"/>
          <w:color w:val="000000"/>
          <w:sz w:val="22"/>
          <w:szCs w:val="22"/>
        </w:rPr>
        <w:t xml:space="preserve"> ranged in size from 5-50 m</w:t>
      </w:r>
      <w:ins w:id="86" w:author="Daniel Buonaiuto" w:date="2017-03-14T11:13:00Z">
        <w:r w:rsidR="003833AA">
          <w:rPr>
            <w:rFonts w:ascii="Times New Roman" w:hAnsi="Times New Roman" w:cs="Times New Roman"/>
            <w:color w:val="000000"/>
            <w:sz w:val="22"/>
            <w:szCs w:val="22"/>
          </w:rPr>
          <w:t xml:space="preserve"> (16-150 </w:t>
        </w:r>
        <w:proofErr w:type="spellStart"/>
        <w:r w:rsidR="003833AA">
          <w:rPr>
            <w:rFonts w:ascii="Times New Roman" w:hAnsi="Times New Roman" w:cs="Times New Roman"/>
            <w:color w:val="000000"/>
            <w:sz w:val="22"/>
            <w:szCs w:val="22"/>
          </w:rPr>
          <w:t>ft</w:t>
        </w:r>
        <w:proofErr w:type="spellEnd"/>
        <w:r w:rsidR="003833AA">
          <w:rPr>
            <w:rFonts w:ascii="Times New Roman" w:hAnsi="Times New Roman" w:cs="Times New Roman"/>
            <w:color w:val="000000"/>
            <w:sz w:val="22"/>
            <w:szCs w:val="22"/>
          </w:rPr>
          <w:t>)</w:t>
        </w:r>
      </w:ins>
      <w:r w:rsidRPr="0047125D">
        <w:rPr>
          <w:rFonts w:ascii="Times New Roman" w:hAnsi="Times New Roman" w:cs="Times New Roman"/>
          <w:color w:val="000000"/>
          <w:sz w:val="22"/>
          <w:szCs w:val="22"/>
        </w:rPr>
        <w:t xml:space="preserve"> in diameter. At each sa</w:t>
      </w:r>
      <w:r w:rsidR="00447755">
        <w:rPr>
          <w:rFonts w:ascii="Times New Roman" w:hAnsi="Times New Roman" w:cs="Times New Roman"/>
          <w:color w:val="000000"/>
          <w:sz w:val="22"/>
          <w:szCs w:val="22"/>
        </w:rPr>
        <w:t>mpling location, I removed 50</w:t>
      </w:r>
      <w:r w:rsidRPr="0047125D">
        <w:rPr>
          <w:rFonts w:ascii="Times New Roman" w:hAnsi="Times New Roman" w:cs="Times New Roman"/>
          <w:color w:val="000000"/>
          <w:sz w:val="22"/>
          <w:szCs w:val="22"/>
        </w:rPr>
        <w:t xml:space="preserve"> plant masses</w:t>
      </w:r>
      <w:r w:rsidR="00447755">
        <w:rPr>
          <w:rFonts w:ascii="Times New Roman" w:hAnsi="Times New Roman" w:cs="Times New Roman"/>
          <w:color w:val="000000"/>
          <w:sz w:val="22"/>
          <w:szCs w:val="22"/>
        </w:rPr>
        <w:t>, each</w:t>
      </w:r>
      <w:r w:rsidRPr="0047125D">
        <w:rPr>
          <w:rFonts w:ascii="Times New Roman" w:hAnsi="Times New Roman" w:cs="Times New Roman"/>
          <w:color w:val="000000"/>
          <w:sz w:val="22"/>
          <w:szCs w:val="22"/>
        </w:rPr>
        <w:t xml:space="preserve"> </w:t>
      </w:r>
      <w:r w:rsidR="00447755" w:rsidRPr="0047125D">
        <w:rPr>
          <w:rFonts w:ascii="Times New Roman" w:hAnsi="Times New Roman" w:cs="Times New Roman"/>
          <w:color w:val="000000"/>
          <w:sz w:val="22"/>
          <w:szCs w:val="22"/>
        </w:rPr>
        <w:t>15 cm (6</w:t>
      </w:r>
      <w:ins w:id="87" w:author="Daniel Buonaiuto" w:date="2017-03-14T11:13:00Z">
        <w:r w:rsidR="003833AA">
          <w:rPr>
            <w:rFonts w:ascii="Times New Roman" w:hAnsi="Times New Roman" w:cs="Times New Roman"/>
            <w:color w:val="000000"/>
            <w:sz w:val="22"/>
            <w:szCs w:val="22"/>
          </w:rPr>
          <w:t xml:space="preserve"> in</w:t>
        </w:r>
      </w:ins>
      <w:del w:id="88" w:author="Daniel Buonaiuto" w:date="2017-03-14T11:13:00Z">
        <w:r w:rsidR="00447755" w:rsidRPr="0047125D" w:rsidDel="003833AA">
          <w:rPr>
            <w:rFonts w:ascii="Times New Roman" w:hAnsi="Times New Roman" w:cs="Times New Roman"/>
            <w:color w:val="000000"/>
            <w:sz w:val="22"/>
            <w:szCs w:val="22"/>
          </w:rPr>
          <w:delText>”</w:delText>
        </w:r>
      </w:del>
      <w:r w:rsidR="00447755" w:rsidRPr="0047125D">
        <w:rPr>
          <w:rFonts w:ascii="Times New Roman" w:hAnsi="Times New Roman" w:cs="Times New Roman"/>
          <w:color w:val="000000"/>
          <w:sz w:val="22"/>
          <w:szCs w:val="22"/>
        </w:rPr>
        <w:t xml:space="preserve">) </w:t>
      </w:r>
      <w:r w:rsidR="00447755">
        <w:rPr>
          <w:rFonts w:ascii="Times New Roman" w:hAnsi="Times New Roman" w:cs="Times New Roman"/>
          <w:color w:val="000000"/>
          <w:sz w:val="22"/>
          <w:szCs w:val="22"/>
        </w:rPr>
        <w:t xml:space="preserve">in </w:t>
      </w:r>
      <w:r w:rsidR="00447755" w:rsidRPr="0047125D">
        <w:rPr>
          <w:rFonts w:ascii="Times New Roman" w:hAnsi="Times New Roman" w:cs="Times New Roman"/>
          <w:color w:val="000000"/>
          <w:sz w:val="22"/>
          <w:szCs w:val="22"/>
        </w:rPr>
        <w:t>diameter</w:t>
      </w:r>
      <w:r w:rsidR="00447755">
        <w:rPr>
          <w:rFonts w:ascii="Times New Roman" w:hAnsi="Times New Roman" w:cs="Times New Roman"/>
          <w:color w:val="000000"/>
          <w:sz w:val="22"/>
          <w:szCs w:val="22"/>
        </w:rPr>
        <w:t>,</w:t>
      </w:r>
      <w:r w:rsidR="00447755" w:rsidRPr="0047125D">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from each clone (n=500 total) to a depth of 20 cm (8</w:t>
      </w:r>
      <w:ins w:id="89" w:author="Daniel Buonaiuto" w:date="2017-03-14T11:13:00Z">
        <w:r w:rsidR="003833AA">
          <w:rPr>
            <w:rFonts w:ascii="Times New Roman" w:hAnsi="Times New Roman" w:cs="Times New Roman"/>
            <w:color w:val="000000"/>
            <w:sz w:val="22"/>
            <w:szCs w:val="22"/>
          </w:rPr>
          <w:t xml:space="preserve"> in</w:t>
        </w:r>
      </w:ins>
      <w:del w:id="90" w:author="Daniel Buonaiuto" w:date="2017-03-14T11:13: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in order to leave roots intact, and transported</w:t>
      </w:r>
      <w:r w:rsidR="00447755">
        <w:rPr>
          <w:rFonts w:ascii="Times New Roman" w:hAnsi="Times New Roman" w:cs="Times New Roman"/>
          <w:color w:val="000000"/>
          <w:sz w:val="22"/>
          <w:szCs w:val="22"/>
        </w:rPr>
        <w:t xml:space="preserve"> them</w:t>
      </w:r>
      <w:r w:rsidRPr="0047125D">
        <w:rPr>
          <w:rFonts w:ascii="Times New Roman" w:hAnsi="Times New Roman" w:cs="Times New Roman"/>
          <w:color w:val="000000"/>
          <w:sz w:val="22"/>
          <w:szCs w:val="22"/>
        </w:rPr>
        <w:t xml:space="preserve"> back to the greenhouses of the </w:t>
      </w:r>
      <w:proofErr w:type="spellStart"/>
      <w:r w:rsidRPr="0047125D">
        <w:rPr>
          <w:rFonts w:ascii="Times New Roman" w:hAnsi="Times New Roman" w:cs="Times New Roman"/>
          <w:color w:val="000000"/>
          <w:sz w:val="22"/>
          <w:szCs w:val="22"/>
        </w:rPr>
        <w:t>Matthaei</w:t>
      </w:r>
      <w:proofErr w:type="spellEnd"/>
      <w:r w:rsidRPr="0047125D">
        <w:rPr>
          <w:rFonts w:ascii="Times New Roman" w:hAnsi="Times New Roman" w:cs="Times New Roman"/>
          <w:color w:val="000000"/>
          <w:sz w:val="22"/>
          <w:szCs w:val="22"/>
        </w:rPr>
        <w:t xml:space="preserve"> Botanical Gardens where they were potted into 15 cm</w:t>
      </w:r>
      <w:ins w:id="91" w:author="Daniel Buonaiuto" w:date="2017-03-14T13:24:00Z">
        <w:r w:rsidR="000C2CFA">
          <w:rPr>
            <w:rFonts w:ascii="Times New Roman" w:hAnsi="Times New Roman" w:cs="Times New Roman"/>
            <w:color w:val="000000"/>
            <w:sz w:val="22"/>
            <w:szCs w:val="22"/>
          </w:rPr>
          <w:t xml:space="preserve"> (6 in)</w:t>
        </w:r>
      </w:ins>
      <w:r w:rsidRPr="0047125D">
        <w:rPr>
          <w:rFonts w:ascii="Times New Roman" w:hAnsi="Times New Roman" w:cs="Times New Roman"/>
          <w:color w:val="000000"/>
          <w:sz w:val="22"/>
          <w:szCs w:val="22"/>
        </w:rPr>
        <w:t xml:space="preserve"> square pots. The potted sedges were grown under ambient outdoor conditions from July-September, and fertilized weekly, until I transferred them to outdoor, subterranean cold frames for pre-</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hardening off. In mid-September, I placed all pots in a refrigerator room maintained at 5°C</w:t>
      </w:r>
      <w:ins w:id="92" w:author="Daniel Buonaiuto" w:date="2017-03-14T11:14:00Z">
        <w:r w:rsidR="003833AA">
          <w:rPr>
            <w:rFonts w:ascii="Times New Roman" w:hAnsi="Times New Roman" w:cs="Times New Roman"/>
            <w:color w:val="000000"/>
            <w:sz w:val="22"/>
            <w:szCs w:val="22"/>
          </w:rPr>
          <w:t xml:space="preserve"> (41</w:t>
        </w:r>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Pr="0047125D">
        <w:rPr>
          <w:rFonts w:ascii="Times New Roman" w:hAnsi="Times New Roman" w:cs="Times New Roman"/>
          <w:color w:val="000000"/>
          <w:sz w:val="22"/>
          <w:szCs w:val="22"/>
        </w:rPr>
        <w:t xml:space="preserve"> for 16 weeks of </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treatment. </w:t>
      </w:r>
    </w:p>
    <w:p w14:paraId="0A680E19" w14:textId="210695D5" w:rsidR="00F5412A" w:rsidRPr="0047125D" w:rsidRDefault="00447755" w:rsidP="008F5A20">
      <w:pPr>
        <w:spacing w:line="480" w:lineRule="auto"/>
        <w:ind w:firstLine="720"/>
        <w:rPr>
          <w:rFonts w:ascii="Times New Roman" w:hAnsi="Times New Roman" w:cs="Times New Roman"/>
          <w:sz w:val="22"/>
          <w:szCs w:val="22"/>
        </w:rPr>
      </w:pPr>
      <w:r>
        <w:rPr>
          <w:rFonts w:ascii="Times New Roman" w:hAnsi="Times New Roman" w:cs="Times New Roman"/>
          <w:color w:val="000000"/>
          <w:sz w:val="22"/>
          <w:szCs w:val="22"/>
        </w:rPr>
        <w:t>In January of 2016,</w:t>
      </w:r>
      <w:r w:rsidR="00F5412A" w:rsidRPr="0047125D">
        <w:rPr>
          <w:rFonts w:ascii="Times New Roman" w:hAnsi="Times New Roman" w:cs="Times New Roman"/>
          <w:color w:val="000000"/>
          <w:sz w:val="22"/>
          <w:szCs w:val="22"/>
        </w:rPr>
        <w:t xml:space="preserve"> I removed all plants from the cold room and transferred them to the greenhouses of the </w:t>
      </w:r>
      <w:proofErr w:type="spellStart"/>
      <w:r w:rsidR="00F5412A" w:rsidRPr="0047125D">
        <w:rPr>
          <w:rFonts w:ascii="Times New Roman" w:hAnsi="Times New Roman" w:cs="Times New Roman"/>
          <w:color w:val="000000"/>
          <w:sz w:val="22"/>
          <w:szCs w:val="22"/>
        </w:rPr>
        <w:t>Matthaei</w:t>
      </w:r>
      <w:proofErr w:type="spellEnd"/>
      <w:r w:rsidR="00F5412A" w:rsidRPr="0047125D">
        <w:rPr>
          <w:rFonts w:ascii="Times New Roman" w:hAnsi="Times New Roman" w:cs="Times New Roman"/>
          <w:color w:val="000000"/>
          <w:sz w:val="22"/>
          <w:szCs w:val="22"/>
        </w:rPr>
        <w:t xml:space="preserve"> Botanical Gardens where they were kept under grow lights</w:t>
      </w:r>
      <w:r>
        <w:rPr>
          <w:rFonts w:ascii="Times New Roman" w:hAnsi="Times New Roman" w:cs="Times New Roman"/>
          <w:color w:val="000000"/>
          <w:sz w:val="22"/>
          <w:szCs w:val="22"/>
        </w:rPr>
        <w:t xml:space="preserve"> set for </w:t>
      </w:r>
      <w:r w:rsidRPr="0047125D">
        <w:rPr>
          <w:rFonts w:ascii="Times New Roman" w:hAnsi="Times New Roman" w:cs="Times New Roman"/>
          <w:color w:val="000000"/>
          <w:sz w:val="22"/>
          <w:szCs w:val="22"/>
        </w:rPr>
        <w:t>8 hour-day length</w:t>
      </w:r>
      <w:r>
        <w:rPr>
          <w:rFonts w:ascii="Times New Roman" w:hAnsi="Times New Roman" w:cs="Times New Roman"/>
          <w:color w:val="000000"/>
          <w:sz w:val="22"/>
          <w:szCs w:val="22"/>
        </w:rPr>
        <w:t>, and</w:t>
      </w:r>
      <w:r w:rsidR="00F5412A" w:rsidRPr="0047125D">
        <w:rPr>
          <w:rFonts w:ascii="Times New Roman" w:hAnsi="Times New Roman" w:cs="Times New Roman"/>
          <w:color w:val="000000"/>
          <w:sz w:val="22"/>
          <w:szCs w:val="22"/>
        </w:rPr>
        <w:t xml:space="preserve"> with average daytime temperature ranging 18-24°C</w:t>
      </w:r>
      <w:ins w:id="93" w:author="Daniel Buonaiuto" w:date="2017-03-14T11:14:00Z">
        <w:r w:rsidR="003833AA">
          <w:rPr>
            <w:rFonts w:ascii="Times New Roman" w:hAnsi="Times New Roman" w:cs="Times New Roman"/>
            <w:color w:val="000000"/>
            <w:sz w:val="22"/>
            <w:szCs w:val="22"/>
          </w:rPr>
          <w:t xml:space="preserve"> (64-75</w:t>
        </w:r>
      </w:ins>
      <w:ins w:id="94" w:author="Daniel Buonaiuto" w:date="2017-03-14T11:15:00Z">
        <w:r w:rsidR="003833AA" w:rsidRPr="0047125D">
          <w:rPr>
            <w:rFonts w:ascii="Times New Roman" w:hAnsi="Times New Roman" w:cs="Times New Roman"/>
            <w:color w:val="000000"/>
            <w:sz w:val="22"/>
            <w:szCs w:val="22"/>
          </w:rPr>
          <w:t>°</w:t>
        </w:r>
        <w:r w:rsidR="003833AA">
          <w:rPr>
            <w:rFonts w:ascii="Times New Roman" w:hAnsi="Times New Roman" w:cs="Times New Roman"/>
            <w:color w:val="000000"/>
            <w:sz w:val="22"/>
            <w:szCs w:val="22"/>
          </w:rPr>
          <w:t>F)</w:t>
        </w:r>
      </w:ins>
      <w:r w:rsidR="00F5412A" w:rsidRPr="0047125D">
        <w:rPr>
          <w:rFonts w:ascii="Times New Roman" w:hAnsi="Times New Roman" w:cs="Times New Roman"/>
          <w:color w:val="000000"/>
          <w:sz w:val="22"/>
          <w:szCs w:val="22"/>
        </w:rPr>
        <w:t xml:space="preserve"> to simulate early spring conditions and induce flowering. With 30-40% mortality occurring during </w:t>
      </w:r>
      <w:proofErr w:type="spellStart"/>
      <w:r w:rsidR="00F5412A" w:rsidRPr="0047125D">
        <w:rPr>
          <w:rFonts w:ascii="Times New Roman" w:hAnsi="Times New Roman" w:cs="Times New Roman"/>
          <w:color w:val="000000"/>
          <w:sz w:val="22"/>
          <w:szCs w:val="22"/>
        </w:rPr>
        <w:t>vernalization</w:t>
      </w:r>
      <w:proofErr w:type="spellEnd"/>
      <w:r w:rsidR="00F5412A" w:rsidRPr="0047125D">
        <w:rPr>
          <w:rFonts w:ascii="Times New Roman" w:hAnsi="Times New Roman" w:cs="Times New Roman"/>
          <w:color w:val="000000"/>
          <w:sz w:val="22"/>
          <w:szCs w:val="22"/>
        </w:rPr>
        <w:t>, I randomly assigned</w:t>
      </w:r>
      <w:r>
        <w:rPr>
          <w:rFonts w:ascii="Times New Roman" w:hAnsi="Times New Roman" w:cs="Times New Roman"/>
          <w:color w:val="000000"/>
          <w:sz w:val="22"/>
          <w:szCs w:val="22"/>
        </w:rPr>
        <w:t xml:space="preserve"> the</w:t>
      </w:r>
      <w:r w:rsidR="00F5412A" w:rsidRPr="0047125D">
        <w:rPr>
          <w:rFonts w:ascii="Times New Roman" w:hAnsi="Times New Roman" w:cs="Times New Roman"/>
          <w:color w:val="000000"/>
          <w:sz w:val="22"/>
          <w:szCs w:val="22"/>
        </w:rPr>
        <w:t xml:space="preserve"> remaining samples to pollination treatments, with 15 sedges per clone assigned outcrossing treatment, 15 sedges per clone assigned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and any</w:t>
      </w:r>
      <w:r>
        <w:rPr>
          <w:rFonts w:ascii="Times New Roman" w:hAnsi="Times New Roman" w:cs="Times New Roman"/>
          <w:color w:val="000000"/>
          <w:sz w:val="22"/>
          <w:szCs w:val="22"/>
        </w:rPr>
        <w:t xml:space="preserve"> remaining plant designated as</w:t>
      </w:r>
      <w:r w:rsidR="00F5412A" w:rsidRPr="0047125D">
        <w:rPr>
          <w:rFonts w:ascii="Times New Roman" w:hAnsi="Times New Roman" w:cs="Times New Roman"/>
          <w:color w:val="000000"/>
          <w:sz w:val="22"/>
          <w:szCs w:val="22"/>
        </w:rPr>
        <w:t xml:space="preserve"> pollen source</w:t>
      </w:r>
      <w:r>
        <w:rPr>
          <w:rFonts w:ascii="Times New Roman" w:hAnsi="Times New Roman" w:cs="Times New Roman"/>
          <w:color w:val="000000"/>
          <w:sz w:val="22"/>
          <w:szCs w:val="22"/>
        </w:rPr>
        <w:t>s</w:t>
      </w:r>
      <w:r w:rsidR="00F5412A" w:rsidRPr="0047125D">
        <w:rPr>
          <w:rFonts w:ascii="Times New Roman" w:hAnsi="Times New Roman" w:cs="Times New Roman"/>
          <w:color w:val="000000"/>
          <w:sz w:val="22"/>
          <w:szCs w:val="22"/>
        </w:rPr>
        <w:t xml:space="preserve">. </w:t>
      </w:r>
    </w:p>
    <w:p w14:paraId="54F193DF"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Pollination Manipulation</w:t>
      </w:r>
    </w:p>
    <w:p w14:paraId="52C2B418" w14:textId="494D9EE1"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 applied </w:t>
      </w:r>
      <w:r w:rsidR="00447755">
        <w:rPr>
          <w:rFonts w:ascii="Times New Roman" w:hAnsi="Times New Roman" w:cs="Times New Roman"/>
          <w:color w:val="000000"/>
          <w:sz w:val="22"/>
          <w:szCs w:val="22"/>
        </w:rPr>
        <w:t xml:space="preserve">the pollination </w:t>
      </w:r>
      <w:r w:rsidRPr="0047125D">
        <w:rPr>
          <w:rFonts w:ascii="Times New Roman" w:hAnsi="Times New Roman" w:cs="Times New Roman"/>
          <w:color w:val="000000"/>
          <w:sz w:val="22"/>
          <w:szCs w:val="22"/>
        </w:rPr>
        <w:t xml:space="preserve">treatments at the initiation of flower development, which began ~4 weeks after release from </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cold treatment. For all outcrossing treatments,</w:t>
      </w:r>
      <w:r w:rsidR="008F5A20" w:rsidRPr="0047125D">
        <w:rPr>
          <w:rFonts w:ascii="Times New Roman" w:hAnsi="Times New Roman" w:cs="Times New Roman"/>
          <w:color w:val="000000"/>
          <w:sz w:val="22"/>
          <w:szCs w:val="22"/>
        </w:rPr>
        <w:t xml:space="preserve"> I removed</w:t>
      </w:r>
      <w:r w:rsidRPr="0047125D">
        <w:rPr>
          <w:rFonts w:ascii="Times New Roman" w:hAnsi="Times New Roman" w:cs="Times New Roman"/>
          <w:color w:val="000000"/>
          <w:sz w:val="22"/>
          <w:szCs w:val="22"/>
        </w:rPr>
        <w:t xml:space="preserve"> the developing staminate </w:t>
      </w:r>
      <w:r w:rsidR="008F5A20" w:rsidRPr="0047125D">
        <w:rPr>
          <w:rFonts w:ascii="Times New Roman" w:hAnsi="Times New Roman" w:cs="Times New Roman"/>
          <w:color w:val="000000"/>
          <w:sz w:val="22"/>
          <w:szCs w:val="22"/>
        </w:rPr>
        <w:t xml:space="preserve">spike </w:t>
      </w:r>
      <w:r w:rsidRPr="0047125D">
        <w:rPr>
          <w:rFonts w:ascii="Times New Roman" w:hAnsi="Times New Roman" w:cs="Times New Roman"/>
          <w:color w:val="000000"/>
          <w:sz w:val="22"/>
          <w:szCs w:val="22"/>
        </w:rPr>
        <w:t xml:space="preserve">from the floral culm with small surgical scissors. </w:t>
      </w:r>
      <w:r w:rsidR="008F5A20" w:rsidRPr="0047125D">
        <w:rPr>
          <w:rFonts w:ascii="Times New Roman" w:hAnsi="Times New Roman" w:cs="Times New Roman"/>
          <w:color w:val="000000"/>
          <w:sz w:val="22"/>
          <w:szCs w:val="22"/>
        </w:rPr>
        <w:t xml:space="preserve"> I then bagged t</w:t>
      </w:r>
      <w:r w:rsidRPr="0047125D">
        <w:rPr>
          <w:rFonts w:ascii="Times New Roman" w:hAnsi="Times New Roman" w:cs="Times New Roman"/>
          <w:color w:val="000000"/>
          <w:sz w:val="22"/>
          <w:szCs w:val="22"/>
        </w:rPr>
        <w:t>he culm with a</w:t>
      </w:r>
      <w:ins w:id="95" w:author="Daniel Buonaiuto" w:date="2017-03-14T11:15:00Z">
        <w:r w:rsidR="003833AA">
          <w:rPr>
            <w:rFonts w:ascii="Times New Roman" w:hAnsi="Times New Roman" w:cs="Times New Roman"/>
            <w:color w:val="000000"/>
            <w:sz w:val="22"/>
            <w:szCs w:val="22"/>
          </w:rPr>
          <w:t xml:space="preserve"> 10x</w:t>
        </w:r>
      </w:ins>
      <w:ins w:id="96" w:author="Daniel Buonaiuto" w:date="2017-03-14T11:16:00Z">
        <w:r w:rsidR="00C86BF2">
          <w:rPr>
            <w:rFonts w:ascii="Times New Roman" w:hAnsi="Times New Roman" w:cs="Times New Roman"/>
            <w:color w:val="000000"/>
            <w:sz w:val="22"/>
            <w:szCs w:val="22"/>
          </w:rPr>
          <w:t>15 cm</w:t>
        </w:r>
      </w:ins>
      <w:r w:rsidRPr="0047125D">
        <w:rPr>
          <w:rFonts w:ascii="Times New Roman" w:hAnsi="Times New Roman" w:cs="Times New Roman"/>
          <w:color w:val="000000"/>
          <w:sz w:val="22"/>
          <w:szCs w:val="22"/>
        </w:rPr>
        <w:t xml:space="preserve"> </w:t>
      </w:r>
      <w:ins w:id="97" w:author="Daniel Buonaiuto" w:date="2017-03-14T11:16:00Z">
        <w:r w:rsidR="00C86BF2">
          <w:rPr>
            <w:rFonts w:ascii="Times New Roman" w:hAnsi="Times New Roman" w:cs="Times New Roman"/>
            <w:color w:val="000000"/>
            <w:sz w:val="22"/>
            <w:szCs w:val="22"/>
          </w:rPr>
          <w:t>(</w:t>
        </w:r>
      </w:ins>
      <w:r w:rsidRPr="0047125D">
        <w:rPr>
          <w:rFonts w:ascii="Times New Roman" w:hAnsi="Times New Roman" w:cs="Times New Roman"/>
          <w:color w:val="000000"/>
          <w:sz w:val="22"/>
          <w:szCs w:val="22"/>
        </w:rPr>
        <w:t>4</w:t>
      </w:r>
      <w:del w:id="98"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x6</w:t>
      </w:r>
      <w:ins w:id="99" w:author="Daniel Buonaiuto" w:date="2017-03-14T11:15:00Z">
        <w:r w:rsidR="003833AA">
          <w:rPr>
            <w:rFonts w:ascii="Times New Roman" w:hAnsi="Times New Roman" w:cs="Times New Roman"/>
            <w:color w:val="000000"/>
            <w:sz w:val="22"/>
            <w:szCs w:val="22"/>
          </w:rPr>
          <w:t xml:space="preserve"> in</w:t>
        </w:r>
      </w:ins>
      <w:ins w:id="100" w:author="Daniel Buonaiuto" w:date="2017-03-14T11:16:00Z">
        <w:r w:rsidR="00C86BF2">
          <w:rPr>
            <w:rFonts w:ascii="Times New Roman" w:hAnsi="Times New Roman" w:cs="Times New Roman"/>
            <w:color w:val="000000"/>
            <w:sz w:val="22"/>
            <w:szCs w:val="22"/>
          </w:rPr>
          <w:t>)</w:t>
        </w:r>
      </w:ins>
      <w:del w:id="101" w:author="Daniel Buonaiuto" w:date="2017-03-14T11:15:00Z">
        <w:r w:rsidRPr="0047125D" w:rsidDel="003833AA">
          <w:rPr>
            <w:rFonts w:ascii="Times New Roman" w:hAnsi="Times New Roman" w:cs="Times New Roman"/>
            <w:color w:val="000000"/>
            <w:sz w:val="22"/>
            <w:szCs w:val="22"/>
          </w:rPr>
          <w:delText>”</w:delText>
        </w:r>
      </w:del>
      <w:r w:rsidRPr="0047125D">
        <w:rPr>
          <w:rFonts w:ascii="Times New Roman" w:hAnsi="Times New Roman" w:cs="Times New Roman"/>
          <w:color w:val="000000"/>
          <w:sz w:val="22"/>
          <w:szCs w:val="22"/>
        </w:rPr>
        <w:t xml:space="preserve"> pollen-proof bag (Carolina Biological Supply, Burlington, North Carolina), to prevent contamination through </w:t>
      </w:r>
      <w:proofErr w:type="spellStart"/>
      <w:r w:rsidRPr="0047125D">
        <w:rPr>
          <w:rFonts w:ascii="Times New Roman" w:hAnsi="Times New Roman" w:cs="Times New Roman"/>
          <w:color w:val="000000"/>
          <w:sz w:val="22"/>
          <w:szCs w:val="22"/>
        </w:rPr>
        <w:t>geitonogamy</w:t>
      </w:r>
      <w:proofErr w:type="spellEnd"/>
      <w:r w:rsidRPr="0047125D">
        <w:rPr>
          <w:rFonts w:ascii="Times New Roman" w:hAnsi="Times New Roman" w:cs="Times New Roman"/>
          <w:color w:val="000000"/>
          <w:sz w:val="22"/>
          <w:szCs w:val="22"/>
        </w:rPr>
        <w:t xml:space="preserve">, another form of self-pollination where pollen is transferred between two genetically identical </w:t>
      </w:r>
      <w:proofErr w:type="spellStart"/>
      <w:r w:rsidRPr="0047125D">
        <w:rPr>
          <w:rFonts w:ascii="Times New Roman" w:hAnsi="Times New Roman" w:cs="Times New Roman"/>
          <w:color w:val="000000"/>
          <w:sz w:val="22"/>
          <w:szCs w:val="22"/>
        </w:rPr>
        <w:t>ramets</w:t>
      </w:r>
      <w:proofErr w:type="spellEnd"/>
      <w:r w:rsidRPr="0047125D">
        <w:rPr>
          <w:rFonts w:ascii="Times New Roman" w:hAnsi="Times New Roman" w:cs="Times New Roman"/>
          <w:color w:val="000000"/>
          <w:sz w:val="22"/>
          <w:szCs w:val="22"/>
        </w:rPr>
        <w:t xml:space="preserve"> within a single genet. For the self-pollination treatments, floral culms remained intact, and</w:t>
      </w:r>
      <w:r w:rsidR="008F5A20" w:rsidRPr="0047125D">
        <w:rPr>
          <w:rFonts w:ascii="Times New Roman" w:hAnsi="Times New Roman" w:cs="Times New Roman"/>
          <w:color w:val="000000"/>
          <w:sz w:val="22"/>
          <w:szCs w:val="22"/>
        </w:rPr>
        <w:t xml:space="preserve"> I bagged</w:t>
      </w:r>
      <w:r w:rsidRPr="0047125D">
        <w:rPr>
          <w:rFonts w:ascii="Times New Roman" w:hAnsi="Times New Roman" w:cs="Times New Roman"/>
          <w:color w:val="000000"/>
          <w:sz w:val="22"/>
          <w:szCs w:val="22"/>
        </w:rPr>
        <w:t xml:space="preserve"> the full culm to prevent contamination from outside pollen. </w:t>
      </w:r>
      <w:r w:rsidR="008F5A20" w:rsidRPr="0047125D">
        <w:rPr>
          <w:rFonts w:ascii="Times New Roman" w:hAnsi="Times New Roman" w:cs="Times New Roman"/>
          <w:color w:val="000000"/>
          <w:sz w:val="22"/>
          <w:szCs w:val="22"/>
        </w:rPr>
        <w:t>I separated the t</w:t>
      </w:r>
      <w:r w:rsidRPr="0047125D">
        <w:rPr>
          <w:rFonts w:ascii="Times New Roman" w:hAnsi="Times New Roman" w:cs="Times New Roman"/>
          <w:color w:val="000000"/>
          <w:sz w:val="22"/>
          <w:szCs w:val="22"/>
        </w:rPr>
        <w:t xml:space="preserve">reatments into adjacent greenhouses to prevent cross-contamination. </w:t>
      </w:r>
    </w:p>
    <w:p w14:paraId="1283CDA5" w14:textId="09A572C3" w:rsidR="00F5412A" w:rsidRPr="0047125D" w:rsidRDefault="008F5A20"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performed v</w:t>
      </w:r>
      <w:r w:rsidR="00F5412A" w:rsidRPr="0047125D">
        <w:rPr>
          <w:rFonts w:ascii="Times New Roman" w:hAnsi="Times New Roman" w:cs="Times New Roman"/>
          <w:color w:val="000000"/>
          <w:sz w:val="22"/>
          <w:szCs w:val="22"/>
        </w:rPr>
        <w:t xml:space="preserve">isual assessment of pistil receptivity and pollen daily. When outcrossing treatment pistils were receptive,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collected</w:t>
      </w:r>
      <w:r w:rsidRPr="0047125D">
        <w:rPr>
          <w:rFonts w:ascii="Times New Roman" w:hAnsi="Times New Roman" w:cs="Times New Roman"/>
          <w:color w:val="000000"/>
          <w:sz w:val="22"/>
          <w:szCs w:val="22"/>
        </w:rPr>
        <w:t xml:space="preserve"> pollen</w:t>
      </w:r>
      <w:r w:rsidR="00F5412A" w:rsidRPr="0047125D">
        <w:rPr>
          <w:rFonts w:ascii="Times New Roman" w:hAnsi="Times New Roman" w:cs="Times New Roman"/>
          <w:color w:val="000000"/>
          <w:sz w:val="22"/>
          <w:szCs w:val="22"/>
        </w:rPr>
        <w:t xml:space="preserve"> from flowers of multiple other genets and combined on the rim of 16x100 mm</w:t>
      </w:r>
      <w:ins w:id="102" w:author="Daniel Buonaiuto" w:date="2017-03-14T11:16:00Z">
        <w:r w:rsidR="00C86BF2">
          <w:rPr>
            <w:rFonts w:ascii="Times New Roman" w:hAnsi="Times New Roman" w:cs="Times New Roman"/>
            <w:color w:val="000000"/>
            <w:sz w:val="22"/>
            <w:szCs w:val="22"/>
          </w:rPr>
          <w:t xml:space="preserve"> (</w:t>
        </w:r>
      </w:ins>
      <w:ins w:id="103" w:author="Daniel Buonaiuto" w:date="2017-03-14T11:17:00Z">
        <w:r w:rsidR="00C86BF2">
          <w:rPr>
            <w:rFonts w:ascii="Times New Roman" w:hAnsi="Times New Roman" w:cs="Times New Roman"/>
            <w:color w:val="000000"/>
            <w:sz w:val="22"/>
            <w:szCs w:val="22"/>
          </w:rPr>
          <w:t>0</w:t>
        </w:r>
      </w:ins>
      <w:ins w:id="104" w:author="Daniel Buonaiuto" w:date="2017-03-14T11:16:00Z">
        <w:r w:rsidR="00C86BF2">
          <w:rPr>
            <w:rFonts w:ascii="Times New Roman" w:hAnsi="Times New Roman" w:cs="Times New Roman"/>
            <w:color w:val="000000"/>
            <w:sz w:val="22"/>
            <w:szCs w:val="22"/>
          </w:rPr>
          <w:t>.6x</w:t>
        </w:r>
      </w:ins>
      <w:ins w:id="105" w:author="Daniel Buonaiuto" w:date="2017-03-14T11:17:00Z">
        <w:r w:rsidR="00C86BF2">
          <w:rPr>
            <w:rFonts w:ascii="Times New Roman" w:hAnsi="Times New Roman" w:cs="Times New Roman"/>
            <w:color w:val="000000"/>
            <w:sz w:val="22"/>
            <w:szCs w:val="22"/>
          </w:rPr>
          <w:t>3.9 in)</w:t>
        </w:r>
      </w:ins>
      <w:r w:rsidR="00F5412A" w:rsidRPr="0047125D">
        <w:rPr>
          <w:rFonts w:ascii="Times New Roman" w:hAnsi="Times New Roman" w:cs="Times New Roman"/>
          <w:color w:val="000000"/>
          <w:sz w:val="22"/>
          <w:szCs w:val="22"/>
        </w:rPr>
        <w:t xml:space="preserve"> glass test tubes (Carolina Biological Supply, Burlington, North Carolina) to randomize pollen donation and control for the effect of male fitness differences on the seed development. </w:t>
      </w:r>
      <w:r w:rsidR="00447755">
        <w:rPr>
          <w:rFonts w:ascii="Times New Roman" w:hAnsi="Times New Roman" w:cs="Times New Roman"/>
          <w:color w:val="000000"/>
          <w:sz w:val="22"/>
          <w:szCs w:val="22"/>
        </w:rPr>
        <w:t>I</w:t>
      </w:r>
      <w:r w:rsidR="00447755" w:rsidRPr="0047125D">
        <w:rPr>
          <w:rFonts w:ascii="Times New Roman" w:hAnsi="Times New Roman" w:cs="Times New Roman"/>
          <w:color w:val="000000"/>
          <w:sz w:val="22"/>
          <w:szCs w:val="22"/>
        </w:rPr>
        <w:t xml:space="preserve"> then transferred </w:t>
      </w:r>
      <w:r w:rsidR="00447755">
        <w:rPr>
          <w:rFonts w:ascii="Times New Roman" w:hAnsi="Times New Roman" w:cs="Times New Roman"/>
          <w:color w:val="000000"/>
          <w:sz w:val="22"/>
          <w:szCs w:val="22"/>
        </w:rPr>
        <w:t>t</w:t>
      </w:r>
      <w:r w:rsidR="00F5412A" w:rsidRPr="0047125D">
        <w:rPr>
          <w:rFonts w:ascii="Times New Roman" w:hAnsi="Times New Roman" w:cs="Times New Roman"/>
          <w:color w:val="000000"/>
          <w:sz w:val="22"/>
          <w:szCs w:val="22"/>
        </w:rPr>
        <w:t xml:space="preserve">he pollen directly from the rim of the tube to the receptive pistils. For the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gathered </w:t>
      </w:r>
      <w:r w:rsidRPr="0047125D">
        <w:rPr>
          <w:rFonts w:ascii="Times New Roman" w:hAnsi="Times New Roman" w:cs="Times New Roman"/>
          <w:color w:val="000000"/>
          <w:sz w:val="22"/>
          <w:szCs w:val="22"/>
        </w:rPr>
        <w:t xml:space="preserve">pollen </w:t>
      </w:r>
      <w:r w:rsidR="00F5412A" w:rsidRPr="0047125D">
        <w:rPr>
          <w:rFonts w:ascii="Times New Roman" w:hAnsi="Times New Roman" w:cs="Times New Roman"/>
          <w:color w:val="000000"/>
          <w:sz w:val="22"/>
          <w:szCs w:val="22"/>
        </w:rPr>
        <w:t>using the same technique</w:t>
      </w:r>
      <w:r w:rsidR="00447755">
        <w:rPr>
          <w:rFonts w:ascii="Times New Roman" w:hAnsi="Times New Roman" w:cs="Times New Roman"/>
          <w:color w:val="000000"/>
          <w:sz w:val="22"/>
          <w:szCs w:val="22"/>
        </w:rPr>
        <w:t>, but</w:t>
      </w:r>
      <w:r w:rsidR="00F5412A" w:rsidRPr="0047125D">
        <w:rPr>
          <w:rFonts w:ascii="Times New Roman" w:hAnsi="Times New Roman" w:cs="Times New Roman"/>
          <w:color w:val="000000"/>
          <w:sz w:val="22"/>
          <w:szCs w:val="22"/>
        </w:rPr>
        <w:t xml:space="preserve"> from the staminate spike of the focal flower and applied</w:t>
      </w:r>
      <w:r w:rsidRPr="0047125D">
        <w:rPr>
          <w:rFonts w:ascii="Times New Roman" w:hAnsi="Times New Roman" w:cs="Times New Roman"/>
          <w:color w:val="000000"/>
          <w:sz w:val="22"/>
          <w:szCs w:val="22"/>
        </w:rPr>
        <w:t xml:space="preserve"> it</w:t>
      </w:r>
      <w:r w:rsidR="00F5412A" w:rsidRPr="0047125D">
        <w:rPr>
          <w:rFonts w:ascii="Times New Roman" w:hAnsi="Times New Roman" w:cs="Times New Roman"/>
          <w:color w:val="000000"/>
          <w:sz w:val="22"/>
          <w:szCs w:val="22"/>
        </w:rPr>
        <w:t xml:space="preserve"> to the receptive </w:t>
      </w:r>
      <w:proofErr w:type="spellStart"/>
      <w:r w:rsidR="00447755">
        <w:rPr>
          <w:rFonts w:ascii="Times New Roman" w:hAnsi="Times New Roman" w:cs="Times New Roman"/>
          <w:color w:val="000000"/>
          <w:sz w:val="22"/>
          <w:szCs w:val="22"/>
        </w:rPr>
        <w:t>pistillate</w:t>
      </w:r>
      <w:proofErr w:type="spellEnd"/>
      <w:r w:rsidR="00447755">
        <w:rPr>
          <w:rFonts w:ascii="Times New Roman" w:hAnsi="Times New Roman" w:cs="Times New Roman"/>
          <w:color w:val="000000"/>
          <w:sz w:val="22"/>
          <w:szCs w:val="22"/>
        </w:rPr>
        <w:t xml:space="preserve"> flowers. Because Pennsylvania S</w:t>
      </w:r>
      <w:r w:rsidR="00F5412A" w:rsidRPr="0047125D">
        <w:rPr>
          <w:rFonts w:ascii="Times New Roman" w:hAnsi="Times New Roman" w:cs="Times New Roman"/>
          <w:color w:val="000000"/>
          <w:sz w:val="22"/>
          <w:szCs w:val="22"/>
        </w:rPr>
        <w:t xml:space="preserve">edge is </w:t>
      </w:r>
      <w:proofErr w:type="spellStart"/>
      <w:r w:rsidR="00F5412A" w:rsidRPr="0047125D">
        <w:rPr>
          <w:rFonts w:ascii="Times New Roman" w:hAnsi="Times New Roman" w:cs="Times New Roman"/>
          <w:color w:val="000000"/>
          <w:sz w:val="22"/>
          <w:szCs w:val="22"/>
        </w:rPr>
        <w:t>protogynous</w:t>
      </w:r>
      <w:proofErr w:type="spellEnd"/>
      <w:r w:rsidR="00F5412A" w:rsidRPr="0047125D">
        <w:rPr>
          <w:rFonts w:ascii="Times New Roman" w:hAnsi="Times New Roman" w:cs="Times New Roman"/>
          <w:color w:val="000000"/>
          <w:sz w:val="22"/>
          <w:szCs w:val="22"/>
        </w:rPr>
        <w:t xml:space="preserve">, pollen availability and pistil receptivity was often offset temporally on the same culm, and in such cases, </w:t>
      </w:r>
      <w:r w:rsidRPr="0047125D">
        <w:rPr>
          <w:rFonts w:ascii="Times New Roman" w:hAnsi="Times New Roman" w:cs="Times New Roman"/>
          <w:color w:val="000000"/>
          <w:sz w:val="22"/>
          <w:szCs w:val="22"/>
        </w:rPr>
        <w:t xml:space="preserve">I gathered </w:t>
      </w:r>
      <w:r w:rsidR="00F5412A" w:rsidRPr="0047125D">
        <w:rPr>
          <w:rFonts w:ascii="Times New Roman" w:hAnsi="Times New Roman" w:cs="Times New Roman"/>
          <w:color w:val="000000"/>
          <w:sz w:val="22"/>
          <w:szCs w:val="22"/>
        </w:rPr>
        <w:t xml:space="preserve">pollen from other attached culms and transferred to the receptive pistils, maintaining the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through </w:t>
      </w:r>
      <w:proofErr w:type="spellStart"/>
      <w:r w:rsidR="00F5412A" w:rsidRPr="0047125D">
        <w:rPr>
          <w:rFonts w:ascii="Times New Roman" w:hAnsi="Times New Roman" w:cs="Times New Roman"/>
          <w:color w:val="000000"/>
          <w:sz w:val="22"/>
          <w:szCs w:val="22"/>
        </w:rPr>
        <w:t>geitonogamy</w:t>
      </w:r>
      <w:proofErr w:type="spellEnd"/>
      <w:r w:rsidR="00F5412A" w:rsidRPr="0047125D">
        <w:rPr>
          <w:rFonts w:ascii="Times New Roman" w:hAnsi="Times New Roman" w:cs="Times New Roman"/>
          <w:color w:val="000000"/>
          <w:sz w:val="22"/>
          <w:szCs w:val="22"/>
        </w:rPr>
        <w:t xml:space="preserve">. </w:t>
      </w:r>
    </w:p>
    <w:p w14:paraId="6574ED02" w14:textId="0F76B5D5"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color w:val="000000"/>
          <w:sz w:val="22"/>
          <w:szCs w:val="22"/>
        </w:rPr>
        <w:tab/>
        <w:t>Observations and pollination</w:t>
      </w:r>
      <w:r w:rsidR="00447755">
        <w:rPr>
          <w:rFonts w:ascii="Times New Roman" w:hAnsi="Times New Roman" w:cs="Times New Roman"/>
          <w:color w:val="000000"/>
          <w:sz w:val="22"/>
          <w:szCs w:val="22"/>
        </w:rPr>
        <w:t xml:space="preserve"> manipulations continued for 6</w:t>
      </w:r>
      <w:r w:rsidRPr="0047125D">
        <w:rPr>
          <w:rFonts w:ascii="Times New Roman" w:hAnsi="Times New Roman" w:cs="Times New Roman"/>
          <w:color w:val="000000"/>
          <w:sz w:val="22"/>
          <w:szCs w:val="22"/>
        </w:rPr>
        <w:t xml:space="preserve"> weeks from the first flowering episode and concluded in March of 2016. </w:t>
      </w:r>
      <w:r w:rsidR="008F5A20" w:rsidRPr="0047125D">
        <w:rPr>
          <w:rFonts w:ascii="Times New Roman" w:hAnsi="Times New Roman" w:cs="Times New Roman"/>
          <w:color w:val="000000"/>
          <w:sz w:val="22"/>
          <w:szCs w:val="22"/>
        </w:rPr>
        <w:t>I</w:t>
      </w:r>
      <w:r w:rsidRPr="0047125D">
        <w:rPr>
          <w:rFonts w:ascii="Times New Roman" w:hAnsi="Times New Roman" w:cs="Times New Roman"/>
          <w:color w:val="000000"/>
          <w:sz w:val="22"/>
          <w:szCs w:val="22"/>
        </w:rPr>
        <w:t xml:space="preserve"> allowed </w:t>
      </w:r>
      <w:r w:rsidR="008F5A20" w:rsidRPr="0047125D">
        <w:rPr>
          <w:rFonts w:ascii="Times New Roman" w:hAnsi="Times New Roman" w:cs="Times New Roman"/>
          <w:color w:val="000000"/>
          <w:sz w:val="22"/>
          <w:szCs w:val="22"/>
        </w:rPr>
        <w:t xml:space="preserve">seeds </w:t>
      </w:r>
      <w:r w:rsidR="00447755">
        <w:rPr>
          <w:rFonts w:ascii="Times New Roman" w:hAnsi="Times New Roman" w:cs="Times New Roman"/>
          <w:color w:val="000000"/>
          <w:sz w:val="22"/>
          <w:szCs w:val="22"/>
        </w:rPr>
        <w:t>to mature on the culm for 6</w:t>
      </w:r>
      <w:r w:rsidRPr="0047125D">
        <w:rPr>
          <w:rFonts w:ascii="Times New Roman" w:hAnsi="Times New Roman" w:cs="Times New Roman"/>
          <w:color w:val="000000"/>
          <w:sz w:val="22"/>
          <w:szCs w:val="22"/>
        </w:rPr>
        <w:t xml:space="preserve"> weeks after the pollen transfer and then collected for analysi</w:t>
      </w:r>
      <w:r w:rsidR="008F5A20" w:rsidRPr="0047125D">
        <w:rPr>
          <w:rFonts w:ascii="Times New Roman" w:hAnsi="Times New Roman" w:cs="Times New Roman"/>
          <w:color w:val="000000"/>
          <w:sz w:val="22"/>
          <w:szCs w:val="22"/>
        </w:rPr>
        <w:t>s. I evaluated the</w:t>
      </w:r>
      <w:r w:rsidRPr="0047125D">
        <w:rPr>
          <w:rFonts w:ascii="Times New Roman" w:hAnsi="Times New Roman" w:cs="Times New Roman"/>
          <w:color w:val="000000"/>
          <w:sz w:val="22"/>
          <w:szCs w:val="22"/>
        </w:rPr>
        <w:t xml:space="preserve"> reproductive outputs</w:t>
      </w:r>
      <w:r w:rsidR="008F5A20" w:rsidRPr="0047125D">
        <w:rPr>
          <w:rFonts w:ascii="Times New Roman" w:hAnsi="Times New Roman" w:cs="Times New Roman"/>
          <w:color w:val="000000"/>
          <w:sz w:val="22"/>
          <w:szCs w:val="22"/>
        </w:rPr>
        <w:t xml:space="preserve"> of the trials</w:t>
      </w:r>
      <w:r w:rsidRPr="0047125D">
        <w:rPr>
          <w:rFonts w:ascii="Times New Roman" w:hAnsi="Times New Roman" w:cs="Times New Roman"/>
          <w:color w:val="000000"/>
          <w:sz w:val="22"/>
          <w:szCs w:val="22"/>
        </w:rPr>
        <w:t xml:space="preserve"> using two proxies for reproductive fitness: seed set and seed weight.</w:t>
      </w:r>
    </w:p>
    <w:p w14:paraId="51B55D29" w14:textId="67CD2BEE"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Seed set is defined as the number of viable seeds (with a developed embryo) per flower. </w:t>
      </w:r>
      <w:r w:rsidR="008F5A20" w:rsidRPr="0047125D">
        <w:rPr>
          <w:rFonts w:ascii="Times New Roman" w:hAnsi="Times New Roman" w:cs="Times New Roman"/>
          <w:color w:val="000000"/>
          <w:sz w:val="22"/>
          <w:szCs w:val="22"/>
        </w:rPr>
        <w:t>I evaluated s</w:t>
      </w:r>
      <w:r w:rsidRPr="0047125D">
        <w:rPr>
          <w:rFonts w:ascii="Times New Roman" w:hAnsi="Times New Roman" w:cs="Times New Roman"/>
          <w:color w:val="000000"/>
          <w:sz w:val="22"/>
          <w:szCs w:val="22"/>
        </w:rPr>
        <w:t>eed developm</w:t>
      </w:r>
      <w:r w:rsidR="0079080A">
        <w:rPr>
          <w:rFonts w:ascii="Times New Roman" w:hAnsi="Times New Roman" w:cs="Times New Roman"/>
          <w:color w:val="000000"/>
          <w:sz w:val="22"/>
          <w:szCs w:val="22"/>
        </w:rPr>
        <w:t xml:space="preserve">ent visually under a </w:t>
      </w:r>
      <w:proofErr w:type="spellStart"/>
      <w:r w:rsidR="0079080A">
        <w:rPr>
          <w:rFonts w:ascii="Times New Roman" w:hAnsi="Times New Roman" w:cs="Times New Roman"/>
          <w:color w:val="000000"/>
          <w:sz w:val="22"/>
          <w:szCs w:val="22"/>
        </w:rPr>
        <w:t>Coddington</w:t>
      </w:r>
      <w:proofErr w:type="spellEnd"/>
      <w:ins w:id="106" w:author="Daniel Buonaiuto" w:date="2017-03-14T13:25:00Z">
        <w:r w:rsidR="000C2CFA">
          <w:rPr>
            <w:rFonts w:ascii="Times New Roman" w:hAnsi="Times New Roman" w:cs="Times New Roman"/>
            <w:color w:val="000000"/>
            <w:sz w:val="22"/>
            <w:szCs w:val="22"/>
          </w:rPr>
          <w:t xml:space="preserve"> </w:t>
        </w:r>
      </w:ins>
      <w:proofErr w:type="gramStart"/>
      <w:r w:rsidRPr="0047125D">
        <w:rPr>
          <w:rFonts w:ascii="Times New Roman" w:hAnsi="Times New Roman" w:cs="Times New Roman"/>
          <w:color w:val="000000"/>
          <w:sz w:val="22"/>
          <w:szCs w:val="22"/>
        </w:rPr>
        <w:t>10x magnifying</w:t>
      </w:r>
      <w:proofErr w:type="gramEnd"/>
      <w:r w:rsidRPr="0047125D">
        <w:rPr>
          <w:rFonts w:ascii="Times New Roman" w:hAnsi="Times New Roman" w:cs="Times New Roman"/>
          <w:color w:val="000000"/>
          <w:sz w:val="22"/>
          <w:szCs w:val="22"/>
        </w:rPr>
        <w:t xml:space="preserve"> lens, and </w:t>
      </w:r>
      <w:r w:rsidR="0079080A">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deemed </w:t>
      </w:r>
      <w:r w:rsidR="008F5A20" w:rsidRPr="0047125D">
        <w:rPr>
          <w:rFonts w:ascii="Times New Roman" w:hAnsi="Times New Roman" w:cs="Times New Roman"/>
          <w:color w:val="000000"/>
          <w:sz w:val="22"/>
          <w:szCs w:val="22"/>
        </w:rPr>
        <w:t xml:space="preserve">seeds </w:t>
      </w:r>
      <w:r w:rsidRPr="0047125D">
        <w:rPr>
          <w:rFonts w:ascii="Times New Roman" w:hAnsi="Times New Roman" w:cs="Times New Roman"/>
          <w:color w:val="000000"/>
          <w:sz w:val="22"/>
          <w:szCs w:val="22"/>
        </w:rPr>
        <w:t xml:space="preserve">developed if a rounded embryo was visible inside the seed coat. </w:t>
      </w:r>
      <w:r w:rsidR="008F5A20" w:rsidRPr="0047125D">
        <w:rPr>
          <w:rFonts w:ascii="Times New Roman" w:hAnsi="Times New Roman" w:cs="Times New Roman"/>
          <w:color w:val="000000"/>
          <w:sz w:val="22"/>
          <w:szCs w:val="22"/>
        </w:rPr>
        <w:t>I obtained s</w:t>
      </w:r>
      <w:r w:rsidRPr="0047125D">
        <w:rPr>
          <w:rFonts w:ascii="Times New Roman" w:hAnsi="Times New Roman" w:cs="Times New Roman"/>
          <w:color w:val="000000"/>
          <w:sz w:val="22"/>
          <w:szCs w:val="22"/>
        </w:rPr>
        <w:t>eed weight values as an average weight per flower, by weighing each flower’s crop of viable seeds on an XS104 microbalance (</w:t>
      </w:r>
      <w:proofErr w:type="spellStart"/>
      <w:r w:rsidRPr="0047125D">
        <w:rPr>
          <w:rFonts w:ascii="Times New Roman" w:hAnsi="Times New Roman" w:cs="Times New Roman"/>
          <w:color w:val="000000"/>
          <w:sz w:val="22"/>
          <w:szCs w:val="22"/>
        </w:rPr>
        <w:t>Mettler</w:t>
      </w:r>
      <w:proofErr w:type="spellEnd"/>
      <w:r w:rsidRPr="0047125D">
        <w:rPr>
          <w:rFonts w:ascii="Times New Roman" w:hAnsi="Times New Roman" w:cs="Times New Roman"/>
          <w:color w:val="000000"/>
          <w:sz w:val="22"/>
          <w:szCs w:val="22"/>
        </w:rPr>
        <w:t xml:space="preserve">-Toledo, Columbus, OH), and dividing this total weight by the number of seeds per flower. </w:t>
      </w:r>
    </w:p>
    <w:p w14:paraId="35C3DC44"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Statistical Analysis</w:t>
      </w:r>
    </w:p>
    <w:p w14:paraId="35E5E589" w14:textId="5F8DE22A" w:rsidR="00F5412A" w:rsidRPr="004739D6" w:rsidDel="00042994" w:rsidRDefault="0037255C" w:rsidP="007406DA">
      <w:pPr>
        <w:spacing w:line="480" w:lineRule="auto"/>
        <w:ind w:firstLine="720"/>
        <w:rPr>
          <w:del w:id="107" w:author="Daniel Buonaiuto" w:date="2017-03-14T12:49:00Z"/>
          <w:rFonts w:ascii="Times New Roman" w:hAnsi="Times New Roman" w:cs="Times New Roman"/>
          <w:color w:val="000000"/>
          <w:sz w:val="22"/>
          <w:szCs w:val="22"/>
        </w:rPr>
      </w:pPr>
      <w:ins w:id="108" w:author="Daniel Buonaiuto" w:date="2017-03-14T12:25:00Z">
        <w:r>
          <w:rPr>
            <w:rFonts w:ascii="Times New Roman" w:hAnsi="Times New Roman" w:cs="Times New Roman"/>
            <w:color w:val="000000"/>
            <w:sz w:val="22"/>
            <w:szCs w:val="22"/>
          </w:rPr>
          <w:t xml:space="preserve">All statistical analysis </w:t>
        </w:r>
      </w:ins>
      <w:ins w:id="109" w:author="Daniel Buonaiuto" w:date="2017-03-14T12:26:00Z">
        <w:r w:rsidR="007406DA">
          <w:rPr>
            <w:rFonts w:ascii="Times New Roman" w:hAnsi="Times New Roman" w:cs="Times New Roman"/>
            <w:color w:val="000000"/>
            <w:sz w:val="22"/>
            <w:szCs w:val="22"/>
          </w:rPr>
          <w:t xml:space="preserve">was performed using the R statistical package. </w:t>
        </w:r>
      </w:ins>
      <w:ins w:id="110" w:author="Daniel Buonaiuto" w:date="2017-03-14T12:27:00Z">
        <w:r w:rsidR="007406DA">
          <w:rPr>
            <w:rFonts w:ascii="Times New Roman" w:hAnsi="Times New Roman" w:cs="Times New Roman"/>
            <w:color w:val="000000"/>
            <w:sz w:val="22"/>
            <w:szCs w:val="22"/>
          </w:rPr>
          <w:t xml:space="preserve">I performed </w:t>
        </w:r>
      </w:ins>
      <w:ins w:id="111" w:author="Daniel Buonaiuto" w:date="2017-03-14T12:26:00Z">
        <w:r w:rsidR="007406DA">
          <w:rPr>
            <w:rFonts w:ascii="Times New Roman" w:hAnsi="Times New Roman" w:cs="Times New Roman"/>
            <w:color w:val="000000"/>
            <w:sz w:val="22"/>
            <w:szCs w:val="22"/>
          </w:rPr>
          <w:t xml:space="preserve">initial </w:t>
        </w:r>
      </w:ins>
      <w:ins w:id="112" w:author="Daniel Buonaiuto" w:date="2017-03-14T12:27:00Z">
        <w:r w:rsidR="007406DA">
          <w:rPr>
            <w:rFonts w:ascii="Times New Roman" w:hAnsi="Times New Roman" w:cs="Times New Roman"/>
            <w:color w:val="000000"/>
            <w:sz w:val="22"/>
            <w:szCs w:val="22"/>
          </w:rPr>
          <w:t>comparisons</w:t>
        </w:r>
      </w:ins>
      <w:ins w:id="113" w:author="Daniel Buonaiuto" w:date="2017-03-14T12:26:00Z">
        <w:r w:rsidR="007406DA">
          <w:rPr>
            <w:rFonts w:ascii="Times New Roman" w:hAnsi="Times New Roman" w:cs="Times New Roman"/>
            <w:color w:val="000000"/>
            <w:sz w:val="22"/>
            <w:szCs w:val="22"/>
          </w:rPr>
          <w:t xml:space="preserve"> </w:t>
        </w:r>
      </w:ins>
      <w:ins w:id="114" w:author="Daniel Buonaiuto" w:date="2017-03-14T12:28:00Z">
        <w:r w:rsidR="007406DA">
          <w:rPr>
            <w:rFonts w:ascii="Times New Roman" w:hAnsi="Times New Roman" w:cs="Times New Roman"/>
            <w:color w:val="000000"/>
            <w:sz w:val="22"/>
            <w:szCs w:val="22"/>
          </w:rPr>
          <w:t xml:space="preserve">for </w:t>
        </w:r>
      </w:ins>
      <w:ins w:id="115" w:author="Daniel Buonaiuto" w:date="2017-03-14T12:27:00Z">
        <w:r w:rsidR="007406DA">
          <w:rPr>
            <w:rFonts w:ascii="Times New Roman" w:hAnsi="Times New Roman" w:cs="Times New Roman"/>
            <w:color w:val="000000"/>
            <w:sz w:val="22"/>
            <w:szCs w:val="22"/>
          </w:rPr>
          <w:t>the treatment effec</w:t>
        </w:r>
      </w:ins>
      <w:ins w:id="116" w:author="Daniel Buonaiuto" w:date="2017-03-14T12:28:00Z">
        <w:r w:rsidR="007406DA">
          <w:rPr>
            <w:rFonts w:ascii="Times New Roman" w:hAnsi="Times New Roman" w:cs="Times New Roman"/>
            <w:color w:val="000000"/>
            <w:sz w:val="22"/>
            <w:szCs w:val="22"/>
          </w:rPr>
          <w:t xml:space="preserve">t on </w:t>
        </w:r>
      </w:ins>
      <w:ins w:id="117" w:author="Daniel Buonaiuto" w:date="2017-03-14T12:29:00Z">
        <w:r w:rsidR="007406DA">
          <w:rPr>
            <w:rFonts w:ascii="Times New Roman" w:hAnsi="Times New Roman" w:cs="Times New Roman"/>
            <w:color w:val="000000"/>
            <w:sz w:val="22"/>
            <w:szCs w:val="22"/>
          </w:rPr>
          <w:t>seed set and seed weight using Welch Two Sample t-test</w:t>
        </w:r>
      </w:ins>
      <w:ins w:id="118" w:author="Daniel Buonaiuto" w:date="2017-03-14T12:30:00Z">
        <w:r w:rsidR="007406DA">
          <w:rPr>
            <w:rFonts w:ascii="Times New Roman" w:hAnsi="Times New Roman" w:cs="Times New Roman"/>
            <w:color w:val="000000"/>
            <w:sz w:val="22"/>
            <w:szCs w:val="22"/>
          </w:rPr>
          <w:t xml:space="preserve">. </w:t>
        </w:r>
      </w:ins>
      <w:ins w:id="119" w:author="Daniel Buonaiuto" w:date="2017-03-14T12:31:00Z">
        <w:r w:rsidR="007406DA">
          <w:rPr>
            <w:rFonts w:ascii="Times New Roman" w:hAnsi="Times New Roman" w:cs="Times New Roman"/>
            <w:color w:val="000000"/>
            <w:sz w:val="22"/>
            <w:szCs w:val="22"/>
          </w:rPr>
          <w:t xml:space="preserve">Because </w:t>
        </w:r>
      </w:ins>
      <w:ins w:id="120" w:author="Daniel Buonaiuto" w:date="2017-03-14T12:32:00Z">
        <w:r w:rsidR="007406DA">
          <w:rPr>
            <w:rFonts w:ascii="Times New Roman" w:hAnsi="Times New Roman" w:cs="Times New Roman"/>
            <w:color w:val="000000"/>
            <w:sz w:val="22"/>
            <w:szCs w:val="22"/>
          </w:rPr>
          <w:t xml:space="preserve">I sampled </w:t>
        </w:r>
      </w:ins>
      <w:ins w:id="121" w:author="Daniel Buonaiuto" w:date="2017-03-14T12:31:00Z">
        <w:r w:rsidR="007406DA">
          <w:rPr>
            <w:rFonts w:ascii="Times New Roman" w:hAnsi="Times New Roman" w:cs="Times New Roman"/>
            <w:color w:val="000000"/>
            <w:sz w:val="22"/>
            <w:szCs w:val="22"/>
          </w:rPr>
          <w:t>multiple</w:t>
        </w:r>
      </w:ins>
      <w:ins w:id="122" w:author="Daniel Buonaiuto" w:date="2017-03-14T12:32:00Z">
        <w:r w:rsidR="007406DA">
          <w:rPr>
            <w:rFonts w:ascii="Times New Roman" w:hAnsi="Times New Roman" w:cs="Times New Roman"/>
            <w:color w:val="000000"/>
            <w:sz w:val="22"/>
            <w:szCs w:val="22"/>
          </w:rPr>
          <w:t xml:space="preserve"> flowers from the same clones</w:t>
        </w:r>
      </w:ins>
      <w:ins w:id="123" w:author="Daniel Buonaiuto" w:date="2017-03-14T12:33:00Z">
        <w:r w:rsidR="007406DA">
          <w:rPr>
            <w:rFonts w:ascii="Times New Roman" w:hAnsi="Times New Roman" w:cs="Times New Roman"/>
            <w:color w:val="000000"/>
            <w:sz w:val="22"/>
            <w:szCs w:val="22"/>
          </w:rPr>
          <w:t>,</w:t>
        </w:r>
      </w:ins>
      <w:ins w:id="124" w:author="Daniel Buonaiuto" w:date="2017-03-14T12:32:00Z">
        <w:r w:rsidR="007406DA">
          <w:rPr>
            <w:rFonts w:ascii="Times New Roman" w:hAnsi="Times New Roman" w:cs="Times New Roman"/>
            <w:color w:val="000000"/>
            <w:sz w:val="22"/>
            <w:szCs w:val="22"/>
          </w:rPr>
          <w:t xml:space="preserve"> </w:t>
        </w:r>
      </w:ins>
      <w:r w:rsidR="008F5A20" w:rsidRPr="0047125D">
        <w:rPr>
          <w:rFonts w:ascii="Times New Roman" w:hAnsi="Times New Roman" w:cs="Times New Roman"/>
          <w:color w:val="000000"/>
          <w:sz w:val="22"/>
          <w:szCs w:val="22"/>
        </w:rPr>
        <w:t>I</w:t>
      </w:r>
      <w:ins w:id="125" w:author="Daniel Buonaiuto" w:date="2017-03-14T12:32:00Z">
        <w:r w:rsidR="007406DA">
          <w:rPr>
            <w:rFonts w:ascii="Times New Roman" w:hAnsi="Times New Roman" w:cs="Times New Roman"/>
            <w:color w:val="000000"/>
            <w:sz w:val="22"/>
            <w:szCs w:val="22"/>
          </w:rPr>
          <w:t xml:space="preserve"> further</w:t>
        </w:r>
      </w:ins>
      <w:r w:rsidR="008F5A20" w:rsidRPr="0047125D">
        <w:rPr>
          <w:rFonts w:ascii="Times New Roman" w:hAnsi="Times New Roman" w:cs="Times New Roman"/>
          <w:color w:val="000000"/>
          <w:sz w:val="22"/>
          <w:szCs w:val="22"/>
        </w:rPr>
        <w:t xml:space="preserve"> analyzed s</w:t>
      </w:r>
      <w:r w:rsidR="00F5412A" w:rsidRPr="0047125D">
        <w:rPr>
          <w:rFonts w:ascii="Times New Roman" w:hAnsi="Times New Roman" w:cs="Times New Roman"/>
          <w:color w:val="000000"/>
          <w:sz w:val="22"/>
          <w:szCs w:val="22"/>
        </w:rPr>
        <w:t xml:space="preserve">eed set with generalized linear mixed models (GLMM) (R Core Team 2014, Bates </w:t>
      </w:r>
      <w:ins w:id="126" w:author="Daniel Buonaiuto" w:date="2017-03-14T13:25:00Z">
        <w:r w:rsidR="000C2CFA">
          <w:rPr>
            <w:rFonts w:ascii="Times New Roman" w:hAnsi="Times New Roman" w:cs="Times New Roman"/>
            <w:color w:val="000000"/>
            <w:sz w:val="22"/>
            <w:szCs w:val="22"/>
          </w:rPr>
          <w:t>and others</w:t>
        </w:r>
      </w:ins>
      <w:r w:rsidR="00F5412A" w:rsidRPr="0047125D">
        <w:rPr>
          <w:rFonts w:ascii="Times New Roman" w:hAnsi="Times New Roman" w:cs="Times New Roman"/>
          <w:color w:val="000000"/>
          <w:sz w:val="22"/>
          <w:szCs w:val="22"/>
        </w:rPr>
        <w:t xml:space="preserve"> 2014) to account </w:t>
      </w:r>
      <w:ins w:id="127" w:author="Dan" w:date="2017-03-23T09:57:00Z">
        <w:r w:rsidR="004F7D17">
          <w:rPr>
            <w:rFonts w:ascii="Times New Roman" w:hAnsi="Times New Roman" w:cs="Times New Roman"/>
            <w:color w:val="000000"/>
            <w:sz w:val="22"/>
            <w:szCs w:val="22"/>
          </w:rPr>
          <w:t xml:space="preserve">for </w:t>
        </w:r>
      </w:ins>
      <w:del w:id="128" w:author="Daniel Buonaiuto" w:date="2017-03-14T12:33:00Z">
        <w:r w:rsidR="00F5412A" w:rsidRPr="0047125D" w:rsidDel="007406DA">
          <w:rPr>
            <w:rFonts w:ascii="Times New Roman" w:hAnsi="Times New Roman" w:cs="Times New Roman"/>
            <w:color w:val="000000"/>
            <w:sz w:val="22"/>
            <w:szCs w:val="22"/>
          </w:rPr>
          <w:delText>for the fact that multiple flowers per clone were sampled</w:delText>
        </w:r>
      </w:del>
      <w:ins w:id="129" w:author="Daniel Buonaiuto" w:date="2017-03-14T12:33:00Z">
        <w:r w:rsidR="007406DA">
          <w:rPr>
            <w:rFonts w:ascii="Times New Roman" w:hAnsi="Times New Roman" w:cs="Times New Roman"/>
            <w:color w:val="000000"/>
            <w:sz w:val="22"/>
            <w:szCs w:val="22"/>
          </w:rPr>
          <w:t>this nested design and</w:t>
        </w:r>
      </w:ins>
      <w:ins w:id="130" w:author="Daniel Buonaiuto" w:date="2017-03-14T12:53:00Z">
        <w:r w:rsidR="00042994">
          <w:rPr>
            <w:rFonts w:ascii="Times New Roman" w:hAnsi="Times New Roman" w:cs="Times New Roman"/>
            <w:color w:val="000000"/>
            <w:sz w:val="22"/>
            <w:szCs w:val="22"/>
          </w:rPr>
          <w:t xml:space="preserve"> </w:t>
        </w:r>
      </w:ins>
      <w:ins w:id="131" w:author="Daniel Buonaiuto" w:date="2017-03-14T12:33:00Z">
        <w:r w:rsidR="007406DA">
          <w:rPr>
            <w:rFonts w:ascii="Times New Roman" w:hAnsi="Times New Roman" w:cs="Times New Roman"/>
            <w:color w:val="000000"/>
            <w:sz w:val="22"/>
            <w:szCs w:val="22"/>
          </w:rPr>
          <w:t>the influence of clone of origin on the response variable</w:t>
        </w:r>
      </w:ins>
      <w:r w:rsidR="00F5412A" w:rsidRPr="0047125D">
        <w:rPr>
          <w:rFonts w:ascii="Times New Roman" w:hAnsi="Times New Roman" w:cs="Times New Roman"/>
          <w:color w:val="000000"/>
          <w:sz w:val="22"/>
          <w:szCs w:val="22"/>
        </w:rPr>
        <w:t>.  </w:t>
      </w:r>
      <w:r w:rsidR="008F5A20" w:rsidRPr="0047125D">
        <w:rPr>
          <w:rFonts w:ascii="Times New Roman" w:hAnsi="Times New Roman" w:cs="Times New Roman"/>
          <w:color w:val="000000"/>
          <w:sz w:val="22"/>
          <w:szCs w:val="22"/>
        </w:rPr>
        <w:t>I fit t</w:t>
      </w:r>
      <w:r w:rsidR="00F5412A" w:rsidRPr="0047125D">
        <w:rPr>
          <w:rFonts w:ascii="Times New Roman" w:hAnsi="Times New Roman" w:cs="Times New Roman"/>
          <w:color w:val="000000"/>
          <w:sz w:val="22"/>
          <w:szCs w:val="22"/>
        </w:rPr>
        <w:t xml:space="preserve">he final model to accommodate a </w:t>
      </w:r>
      <w:proofErr w:type="spellStart"/>
      <w:r w:rsidR="00F5412A" w:rsidRPr="0047125D">
        <w:rPr>
          <w:rFonts w:ascii="Times New Roman" w:hAnsi="Times New Roman" w:cs="Times New Roman"/>
          <w:color w:val="000000"/>
          <w:sz w:val="22"/>
          <w:szCs w:val="22"/>
        </w:rPr>
        <w:t>poisson</w:t>
      </w:r>
      <w:proofErr w:type="spellEnd"/>
      <w:r w:rsidR="00F5412A" w:rsidRPr="0047125D">
        <w:rPr>
          <w:rFonts w:ascii="Times New Roman" w:hAnsi="Times New Roman" w:cs="Times New Roman"/>
          <w:color w:val="000000"/>
          <w:sz w:val="22"/>
          <w:szCs w:val="22"/>
        </w:rPr>
        <w:t xml:space="preserve"> distribution typical of count data. </w:t>
      </w:r>
      <w:ins w:id="132" w:author="Daniel Buonaiuto" w:date="2017-03-14T12:49:00Z">
        <w:r w:rsidR="00042994">
          <w:rPr>
            <w:rFonts w:ascii="Times New Roman" w:hAnsi="Times New Roman" w:cs="Times New Roman"/>
            <w:color w:val="000000"/>
            <w:sz w:val="22"/>
            <w:szCs w:val="22"/>
          </w:rPr>
          <w:t xml:space="preserve">Because the seed weight data were normally </w:t>
        </w:r>
      </w:ins>
      <w:ins w:id="133" w:author="Daniel Buonaiuto" w:date="2017-03-14T12:50:00Z">
        <w:r w:rsidR="00042994">
          <w:rPr>
            <w:rFonts w:ascii="Times New Roman" w:hAnsi="Times New Roman" w:cs="Times New Roman"/>
            <w:color w:val="000000"/>
            <w:sz w:val="22"/>
            <w:szCs w:val="22"/>
          </w:rPr>
          <w:t>distributed</w:t>
        </w:r>
      </w:ins>
      <w:ins w:id="134" w:author="Daniel Buonaiuto" w:date="2017-03-14T12:49:00Z">
        <w:r w:rsidR="00042994">
          <w:rPr>
            <w:rFonts w:ascii="Times New Roman" w:hAnsi="Times New Roman" w:cs="Times New Roman"/>
            <w:color w:val="000000"/>
            <w:sz w:val="22"/>
            <w:szCs w:val="22"/>
          </w:rPr>
          <w:t>,</w:t>
        </w:r>
      </w:ins>
      <w:ins w:id="135" w:author="Daniel Buonaiuto" w:date="2017-03-14T12:50:00Z">
        <w:r w:rsidR="00042994">
          <w:rPr>
            <w:rFonts w:ascii="Times New Roman" w:hAnsi="Times New Roman" w:cs="Times New Roman"/>
            <w:color w:val="000000"/>
            <w:sz w:val="22"/>
            <w:szCs w:val="22"/>
          </w:rPr>
          <w:t xml:space="preserve"> </w:t>
        </w:r>
      </w:ins>
      <w:ins w:id="136" w:author="Daniel Buonaiuto" w:date="2017-03-14T12:46:00Z">
        <w:r w:rsidR="00514145">
          <w:rPr>
            <w:rFonts w:ascii="Times New Roman" w:hAnsi="Times New Roman" w:cs="Times New Roman"/>
            <w:color w:val="000000"/>
            <w:sz w:val="22"/>
            <w:szCs w:val="22"/>
          </w:rPr>
          <w:t xml:space="preserve">I further </w:t>
        </w:r>
      </w:ins>
      <w:ins w:id="137" w:author="Daniel Buonaiuto" w:date="2017-03-14T12:49:00Z">
        <w:r w:rsidR="00042994">
          <w:rPr>
            <w:rFonts w:ascii="Times New Roman" w:hAnsi="Times New Roman" w:cs="Times New Roman"/>
            <w:color w:val="000000"/>
            <w:sz w:val="22"/>
            <w:szCs w:val="22"/>
          </w:rPr>
          <w:t>analyzed</w:t>
        </w:r>
      </w:ins>
      <w:ins w:id="138" w:author="Daniel Buonaiuto" w:date="2017-03-14T12:46:00Z">
        <w:r w:rsidR="00514145">
          <w:rPr>
            <w:rFonts w:ascii="Times New Roman" w:hAnsi="Times New Roman" w:cs="Times New Roman"/>
            <w:color w:val="000000"/>
            <w:sz w:val="22"/>
            <w:szCs w:val="22"/>
          </w:rPr>
          <w:t xml:space="preserve"> </w:t>
        </w:r>
      </w:ins>
      <w:ins w:id="139" w:author="Daniel Buonaiuto" w:date="2017-03-14T12:44:00Z">
        <w:r w:rsidR="00514145">
          <w:rPr>
            <w:rFonts w:ascii="Times New Roman" w:hAnsi="Times New Roman" w:cs="Times New Roman"/>
            <w:color w:val="000000"/>
            <w:sz w:val="22"/>
            <w:szCs w:val="22"/>
          </w:rPr>
          <w:t xml:space="preserve">seed weight </w:t>
        </w:r>
      </w:ins>
      <w:ins w:id="140" w:author="Daniel Buonaiuto" w:date="2017-03-14T12:46:00Z">
        <w:r w:rsidR="00042994">
          <w:rPr>
            <w:rFonts w:ascii="Times New Roman" w:hAnsi="Times New Roman" w:cs="Times New Roman"/>
            <w:color w:val="000000"/>
            <w:sz w:val="22"/>
            <w:szCs w:val="22"/>
          </w:rPr>
          <w:t>w</w:t>
        </w:r>
      </w:ins>
      <w:ins w:id="141" w:author="Daniel Buonaiuto" w:date="2017-03-14T12:49:00Z">
        <w:r w:rsidR="00042994">
          <w:rPr>
            <w:rFonts w:ascii="Times New Roman" w:hAnsi="Times New Roman" w:cs="Times New Roman"/>
            <w:color w:val="000000"/>
            <w:sz w:val="22"/>
            <w:szCs w:val="22"/>
          </w:rPr>
          <w:t>ith</w:t>
        </w:r>
      </w:ins>
      <w:ins w:id="142" w:author="Daniel Buonaiuto" w:date="2017-03-14T12:46:00Z">
        <w:r w:rsidR="00042994">
          <w:rPr>
            <w:rFonts w:ascii="Times New Roman" w:hAnsi="Times New Roman" w:cs="Times New Roman"/>
            <w:color w:val="000000"/>
            <w:sz w:val="22"/>
            <w:szCs w:val="22"/>
          </w:rPr>
          <w:t xml:space="preserve"> a l</w:t>
        </w:r>
        <w:r w:rsidR="00514145">
          <w:rPr>
            <w:rFonts w:ascii="Times New Roman" w:hAnsi="Times New Roman" w:cs="Times New Roman"/>
            <w:color w:val="000000"/>
            <w:sz w:val="22"/>
            <w:szCs w:val="22"/>
          </w:rPr>
          <w:t>inear</w:t>
        </w:r>
        <w:r w:rsidR="00042994">
          <w:rPr>
            <w:rFonts w:ascii="Times New Roman" w:hAnsi="Times New Roman" w:cs="Times New Roman"/>
            <w:color w:val="000000"/>
            <w:sz w:val="22"/>
            <w:szCs w:val="22"/>
          </w:rPr>
          <w:t xml:space="preserve"> mixed model</w:t>
        </w:r>
      </w:ins>
      <w:ins w:id="143" w:author="Daniel Buonaiuto" w:date="2017-03-14T12:53:00Z">
        <w:r w:rsidR="00042994">
          <w:rPr>
            <w:rFonts w:ascii="Times New Roman" w:hAnsi="Times New Roman" w:cs="Times New Roman"/>
            <w:color w:val="000000"/>
            <w:sz w:val="22"/>
            <w:szCs w:val="22"/>
          </w:rPr>
          <w:t xml:space="preserve"> </w:t>
        </w:r>
      </w:ins>
      <w:ins w:id="144" w:author="Daniel Buonaiuto" w:date="2017-03-14T12:51:00Z">
        <w:r w:rsidR="000C2CFA">
          <w:rPr>
            <w:rFonts w:ascii="Times New Roman" w:hAnsi="Times New Roman" w:cs="Times New Roman"/>
            <w:color w:val="000000"/>
            <w:sz w:val="22"/>
            <w:szCs w:val="22"/>
          </w:rPr>
          <w:t>(</w:t>
        </w:r>
        <w:r w:rsidR="00042994">
          <w:rPr>
            <w:rFonts w:ascii="Times New Roman" w:hAnsi="Times New Roman" w:cs="Times New Roman"/>
            <w:color w:val="000000"/>
            <w:sz w:val="22"/>
            <w:szCs w:val="22"/>
          </w:rPr>
          <w:t xml:space="preserve">Bates </w:t>
        </w:r>
      </w:ins>
      <w:ins w:id="145" w:author="Daniel Buonaiuto" w:date="2017-03-14T12:52:00Z">
        <w:r w:rsidR="000C2CFA">
          <w:rPr>
            <w:rFonts w:ascii="Times New Roman" w:hAnsi="Times New Roman" w:cs="Times New Roman"/>
            <w:color w:val="000000"/>
            <w:sz w:val="22"/>
            <w:szCs w:val="22"/>
          </w:rPr>
          <w:t>and other</w:t>
        </w:r>
        <w:r w:rsidR="00C02AA6">
          <w:rPr>
            <w:rFonts w:ascii="Times New Roman" w:hAnsi="Times New Roman" w:cs="Times New Roman"/>
            <w:color w:val="000000"/>
            <w:sz w:val="22"/>
            <w:szCs w:val="22"/>
          </w:rPr>
          <w:t xml:space="preserve"> 2015</w:t>
        </w:r>
        <w:r w:rsidR="00042994">
          <w:rPr>
            <w:rFonts w:ascii="Times New Roman" w:hAnsi="Times New Roman" w:cs="Times New Roman"/>
            <w:color w:val="000000"/>
            <w:sz w:val="22"/>
            <w:szCs w:val="22"/>
          </w:rPr>
          <w:t>)</w:t>
        </w:r>
      </w:ins>
      <w:ins w:id="146" w:author="Daniel Buonaiuto" w:date="2017-03-14T12:53:00Z">
        <w:r w:rsidR="00042994">
          <w:rPr>
            <w:rFonts w:ascii="Times New Roman" w:hAnsi="Times New Roman" w:cs="Times New Roman"/>
            <w:color w:val="000000"/>
            <w:sz w:val="22"/>
            <w:szCs w:val="22"/>
          </w:rPr>
          <w:t xml:space="preserve"> to account for clonal influence on the response </w:t>
        </w:r>
      </w:ins>
      <w:ins w:id="147" w:author="Daniel Buonaiuto" w:date="2017-03-14T13:25:00Z">
        <w:r w:rsidR="000C2CFA">
          <w:rPr>
            <w:rFonts w:ascii="Times New Roman" w:hAnsi="Times New Roman" w:cs="Times New Roman"/>
            <w:color w:val="000000"/>
            <w:sz w:val="22"/>
            <w:szCs w:val="22"/>
          </w:rPr>
          <w:t>variable</w:t>
        </w:r>
      </w:ins>
      <w:ins w:id="148" w:author="Daniel Buonaiuto" w:date="2017-03-14T12:50:00Z">
        <w:r w:rsidR="00042994">
          <w:rPr>
            <w:rFonts w:ascii="Times New Roman" w:hAnsi="Times New Roman" w:cs="Times New Roman"/>
            <w:color w:val="000000"/>
            <w:sz w:val="22"/>
            <w:szCs w:val="22"/>
          </w:rPr>
          <w:t>.</w:t>
        </w:r>
      </w:ins>
      <w:del w:id="149" w:author="Daniel Buonaiuto" w:date="2017-03-14T12:44:00Z">
        <w:r w:rsidR="008F5A20" w:rsidRPr="0047125D" w:rsidDel="00514145">
          <w:rPr>
            <w:rFonts w:ascii="Times New Roman" w:hAnsi="Times New Roman" w:cs="Times New Roman"/>
            <w:color w:val="000000"/>
            <w:sz w:val="22"/>
            <w:szCs w:val="22"/>
          </w:rPr>
          <w:delText xml:space="preserve">I </w:delText>
        </w:r>
        <w:r w:rsidR="00447755" w:rsidDel="00514145">
          <w:rPr>
            <w:rFonts w:ascii="Times New Roman" w:hAnsi="Times New Roman" w:cs="Times New Roman"/>
            <w:color w:val="000000"/>
            <w:sz w:val="22"/>
            <w:szCs w:val="22"/>
          </w:rPr>
          <w:delText xml:space="preserve">also </w:delText>
        </w:r>
        <w:r w:rsidR="008F5A20" w:rsidRPr="0047125D" w:rsidDel="00514145">
          <w:rPr>
            <w:rFonts w:ascii="Times New Roman" w:hAnsi="Times New Roman" w:cs="Times New Roman"/>
            <w:color w:val="000000"/>
            <w:sz w:val="22"/>
            <w:szCs w:val="22"/>
          </w:rPr>
          <w:delText>initially analyzed a</w:delText>
        </w:r>
        <w:r w:rsidR="00F5412A" w:rsidRPr="0047125D" w:rsidDel="00514145">
          <w:rPr>
            <w:rFonts w:ascii="Times New Roman" w:hAnsi="Times New Roman" w:cs="Times New Roman"/>
            <w:color w:val="000000"/>
            <w:sz w:val="22"/>
            <w:szCs w:val="22"/>
          </w:rPr>
          <w:delText>verage seed</w:delText>
        </w:r>
        <w:r w:rsidR="00447755" w:rsidDel="00514145">
          <w:rPr>
            <w:rFonts w:ascii="Times New Roman" w:hAnsi="Times New Roman" w:cs="Times New Roman"/>
            <w:color w:val="000000"/>
            <w:sz w:val="22"/>
            <w:szCs w:val="22"/>
          </w:rPr>
          <w:delText xml:space="preserve"> weight</w:delText>
        </w:r>
        <w:r w:rsidR="00F5412A" w:rsidRPr="0047125D" w:rsidDel="00514145">
          <w:rPr>
            <w:rFonts w:ascii="Times New Roman" w:hAnsi="Times New Roman" w:cs="Times New Roman"/>
            <w:color w:val="000000"/>
            <w:sz w:val="22"/>
            <w:szCs w:val="22"/>
          </w:rPr>
          <w:delText xml:space="preserve"> with a GLMM (R Core Team 2014, Bates et al 2014). </w:delText>
        </w:r>
      </w:del>
      <w:del w:id="150" w:author="Daniel Buonaiuto" w:date="2017-03-14T12:38:00Z">
        <w:r w:rsidR="008F5A20" w:rsidRPr="0047125D" w:rsidDel="00514145">
          <w:rPr>
            <w:rFonts w:ascii="Times New Roman" w:hAnsi="Times New Roman" w:cs="Times New Roman"/>
            <w:color w:val="000000"/>
            <w:sz w:val="22"/>
            <w:szCs w:val="22"/>
          </w:rPr>
          <w:delText>In a</w:delText>
        </w:r>
        <w:r w:rsidR="00F5412A" w:rsidRPr="0047125D" w:rsidDel="00514145">
          <w:rPr>
            <w:rFonts w:ascii="Times New Roman" w:hAnsi="Times New Roman" w:cs="Times New Roman"/>
            <w:color w:val="000000"/>
            <w:sz w:val="22"/>
            <w:szCs w:val="22"/>
          </w:rPr>
          <w:delText>nalysis of both models</w:delText>
        </w:r>
        <w:r w:rsidR="008F5A20" w:rsidRPr="0047125D" w:rsidDel="00514145">
          <w:rPr>
            <w:rFonts w:ascii="Times New Roman" w:hAnsi="Times New Roman" w:cs="Times New Roman"/>
            <w:color w:val="000000"/>
            <w:sz w:val="22"/>
            <w:szCs w:val="22"/>
          </w:rPr>
          <w:delText>,</w:delText>
        </w:r>
      </w:del>
      <w:r w:rsidR="008F5A20" w:rsidRPr="0047125D">
        <w:rPr>
          <w:rFonts w:ascii="Times New Roman" w:hAnsi="Times New Roman" w:cs="Times New Roman"/>
          <w:color w:val="000000"/>
          <w:sz w:val="22"/>
          <w:szCs w:val="22"/>
        </w:rPr>
        <w:t xml:space="preserve"> I</w:t>
      </w:r>
      <w:r w:rsidR="00F5412A" w:rsidRPr="0047125D">
        <w:rPr>
          <w:rFonts w:ascii="Times New Roman" w:hAnsi="Times New Roman" w:cs="Times New Roman"/>
          <w:color w:val="000000"/>
          <w:sz w:val="22"/>
          <w:szCs w:val="22"/>
        </w:rPr>
        <w:t xml:space="preserve"> considered </w:t>
      </w:r>
      <w:r w:rsidR="008F5A20" w:rsidRPr="0047125D">
        <w:rPr>
          <w:rFonts w:ascii="Times New Roman" w:hAnsi="Times New Roman" w:cs="Times New Roman"/>
          <w:color w:val="000000"/>
          <w:sz w:val="22"/>
          <w:szCs w:val="22"/>
        </w:rPr>
        <w:t xml:space="preserve">the </w:t>
      </w:r>
      <w:r w:rsidR="00F5412A" w:rsidRPr="0047125D">
        <w:rPr>
          <w:rFonts w:ascii="Times New Roman" w:hAnsi="Times New Roman" w:cs="Times New Roman"/>
          <w:color w:val="000000"/>
          <w:sz w:val="22"/>
          <w:szCs w:val="22"/>
        </w:rPr>
        <w:t>pollination treatment as the fixed-effect variable and clonal origin as the random-effect variable and utilized restricted maximum likelihood (REML) to characterize the covariance between responses of individual plants.</w:t>
      </w:r>
      <w:ins w:id="151" w:author="Daniel Buonaiuto" w:date="2017-03-14T12:49:00Z">
        <w:r w:rsidR="00042994">
          <w:rPr>
            <w:rFonts w:ascii="Times New Roman" w:hAnsi="Times New Roman" w:cs="Times New Roman"/>
            <w:color w:val="000000"/>
            <w:sz w:val="22"/>
            <w:szCs w:val="22"/>
          </w:rPr>
          <w:t xml:space="preserve"> I then used t</w:t>
        </w:r>
      </w:ins>
    </w:p>
    <w:p w14:paraId="4FA38186" w14:textId="4905AE74" w:rsidR="00F5412A" w:rsidRPr="0047125D" w:rsidDel="00042994" w:rsidRDefault="00F5412A" w:rsidP="008F5A20">
      <w:pPr>
        <w:spacing w:line="480" w:lineRule="auto"/>
        <w:ind w:firstLine="720"/>
        <w:rPr>
          <w:del w:id="152" w:author="Daniel Buonaiuto" w:date="2017-03-14T12:49:00Z"/>
          <w:rFonts w:ascii="Times New Roman" w:hAnsi="Times New Roman" w:cs="Times New Roman"/>
          <w:sz w:val="22"/>
          <w:szCs w:val="22"/>
        </w:rPr>
      </w:pPr>
      <w:del w:id="153" w:author="Daniel Buonaiuto" w:date="2017-03-14T12:49:00Z">
        <w:r w:rsidRPr="0047125D" w:rsidDel="00042994">
          <w:rPr>
            <w:rFonts w:ascii="Times New Roman" w:hAnsi="Times New Roman" w:cs="Times New Roman"/>
            <w:color w:val="000000"/>
            <w:sz w:val="22"/>
            <w:szCs w:val="22"/>
          </w:rPr>
          <w:delText xml:space="preserve"> For </w:delText>
        </w:r>
      </w:del>
      <w:del w:id="154" w:author="Daniel Buonaiuto" w:date="2017-03-14T10:50:00Z">
        <w:r w:rsidRPr="0047125D" w:rsidDel="00394844">
          <w:rPr>
            <w:rFonts w:ascii="Times New Roman" w:hAnsi="Times New Roman" w:cs="Times New Roman"/>
            <w:color w:val="000000"/>
            <w:sz w:val="22"/>
            <w:szCs w:val="22"/>
          </w:rPr>
          <w:delText xml:space="preserve">the sake of </w:delText>
        </w:r>
      </w:del>
      <w:del w:id="155" w:author="Daniel Buonaiuto" w:date="2017-03-14T12:49:00Z">
        <w:r w:rsidRPr="0047125D" w:rsidDel="00042994">
          <w:rPr>
            <w:rFonts w:ascii="Times New Roman" w:hAnsi="Times New Roman" w:cs="Times New Roman"/>
            <w:color w:val="000000"/>
            <w:sz w:val="22"/>
            <w:szCs w:val="22"/>
          </w:rPr>
          <w:delText>model parsimony,</w:delText>
        </w:r>
        <w:r w:rsidR="008F5A20" w:rsidRPr="0047125D" w:rsidDel="00042994">
          <w:rPr>
            <w:rFonts w:ascii="Times New Roman" w:hAnsi="Times New Roman" w:cs="Times New Roman"/>
            <w:color w:val="000000"/>
            <w:sz w:val="22"/>
            <w:szCs w:val="22"/>
          </w:rPr>
          <w:delText xml:space="preserve"> I ultimately excluded</w:delText>
        </w:r>
        <w:r w:rsidRPr="0047125D" w:rsidDel="00042994">
          <w:rPr>
            <w:rFonts w:ascii="Times New Roman" w:hAnsi="Times New Roman" w:cs="Times New Roman"/>
            <w:color w:val="000000"/>
            <w:sz w:val="22"/>
            <w:szCs w:val="22"/>
          </w:rPr>
          <w:delText xml:space="preserve"> the random effect from the final </w:delText>
        </w:r>
        <w:r w:rsidR="00C85FEB" w:rsidDel="00042994">
          <w:rPr>
            <w:rFonts w:ascii="Times New Roman" w:hAnsi="Times New Roman" w:cs="Times New Roman"/>
            <w:color w:val="000000"/>
            <w:sz w:val="22"/>
            <w:szCs w:val="22"/>
          </w:rPr>
          <w:delText xml:space="preserve">average </w:delText>
        </w:r>
        <w:r w:rsidRPr="0047125D" w:rsidDel="00042994">
          <w:rPr>
            <w:rFonts w:ascii="Times New Roman" w:hAnsi="Times New Roman" w:cs="Times New Roman"/>
            <w:color w:val="000000"/>
            <w:sz w:val="22"/>
            <w:szCs w:val="22"/>
          </w:rPr>
          <w:delText xml:space="preserve">seed weight model as it failed to explain a significant proportion (using α=0.05) of the variation in the dependent variable. Additionally, because the seed weight data fit a normal distribution, </w:delText>
        </w:r>
        <w:r w:rsidR="008F5A20" w:rsidRPr="0047125D" w:rsidDel="00042994">
          <w:rPr>
            <w:rFonts w:ascii="Times New Roman" w:hAnsi="Times New Roman" w:cs="Times New Roman"/>
            <w:color w:val="000000"/>
            <w:sz w:val="22"/>
            <w:szCs w:val="22"/>
          </w:rPr>
          <w:delText>I ultimately analyzed</w:delText>
        </w:r>
        <w:r w:rsidRPr="0047125D" w:rsidDel="00042994">
          <w:rPr>
            <w:rFonts w:ascii="Times New Roman" w:hAnsi="Times New Roman" w:cs="Times New Roman"/>
            <w:color w:val="000000"/>
            <w:sz w:val="22"/>
            <w:szCs w:val="22"/>
          </w:rPr>
          <w:delText xml:space="preserve"> average seed weight with a simple linear regression. </w:delText>
        </w:r>
      </w:del>
    </w:p>
    <w:p w14:paraId="4EACD9D4" w14:textId="01905DD3" w:rsidR="00F5412A" w:rsidRPr="0047125D" w:rsidRDefault="00F5412A" w:rsidP="00042994">
      <w:pPr>
        <w:spacing w:line="480" w:lineRule="auto"/>
        <w:ind w:firstLine="720"/>
        <w:rPr>
          <w:rFonts w:ascii="Times New Roman" w:hAnsi="Times New Roman" w:cs="Times New Roman"/>
          <w:sz w:val="22"/>
          <w:szCs w:val="22"/>
        </w:rPr>
      </w:pPr>
      <w:del w:id="156" w:author="Daniel Buonaiuto" w:date="2017-03-14T12:49:00Z">
        <w:r w:rsidRPr="0047125D" w:rsidDel="00042994">
          <w:rPr>
            <w:rFonts w:ascii="Times New Roman" w:hAnsi="Times New Roman" w:cs="Times New Roman"/>
            <w:color w:val="000000"/>
            <w:sz w:val="22"/>
            <w:szCs w:val="22"/>
          </w:rPr>
          <w:delText xml:space="preserve">In both models, </w:delText>
        </w:r>
        <w:r w:rsidR="008F5A20" w:rsidRPr="0047125D" w:rsidDel="00042994">
          <w:rPr>
            <w:rFonts w:ascii="Times New Roman" w:hAnsi="Times New Roman" w:cs="Times New Roman"/>
            <w:color w:val="000000"/>
            <w:sz w:val="22"/>
            <w:szCs w:val="22"/>
          </w:rPr>
          <w:delText xml:space="preserve">I determined </w:delText>
        </w:r>
        <w:r w:rsidRPr="0047125D" w:rsidDel="00042994">
          <w:rPr>
            <w:rFonts w:ascii="Times New Roman" w:hAnsi="Times New Roman" w:cs="Times New Roman"/>
            <w:color w:val="000000"/>
            <w:sz w:val="22"/>
            <w:szCs w:val="22"/>
          </w:rPr>
          <w:delText>the significance of the fixed effect on the dependent variable through Type II Wald Chi-square tests (Fox and Weisberg 2011), and</w:delText>
        </w:r>
        <w:r w:rsidR="008F5A20" w:rsidRPr="0047125D" w:rsidDel="00042994">
          <w:rPr>
            <w:rFonts w:ascii="Times New Roman" w:hAnsi="Times New Roman" w:cs="Times New Roman"/>
            <w:color w:val="000000"/>
            <w:sz w:val="22"/>
            <w:szCs w:val="22"/>
          </w:rPr>
          <w:delText xml:space="preserve"> </w:delText>
        </w:r>
      </w:del>
      <w:del w:id="157" w:author="Daniel Buonaiuto" w:date="2017-03-14T12:54:00Z">
        <w:r w:rsidR="008F5A20" w:rsidRPr="0047125D" w:rsidDel="00042994">
          <w:rPr>
            <w:rFonts w:ascii="Times New Roman" w:hAnsi="Times New Roman" w:cs="Times New Roman"/>
            <w:color w:val="000000"/>
            <w:sz w:val="22"/>
            <w:szCs w:val="22"/>
          </w:rPr>
          <w:delText>used t</w:delText>
        </w:r>
      </w:del>
      <w:proofErr w:type="gramStart"/>
      <w:r w:rsidR="008F5A20" w:rsidRPr="0047125D">
        <w:rPr>
          <w:rFonts w:ascii="Times New Roman" w:hAnsi="Times New Roman" w:cs="Times New Roman"/>
          <w:color w:val="000000"/>
          <w:sz w:val="22"/>
          <w:szCs w:val="22"/>
        </w:rPr>
        <w:t>he</w:t>
      </w:r>
      <w:proofErr w:type="gramEnd"/>
      <w:r w:rsidR="008F5A20" w:rsidRPr="0047125D">
        <w:rPr>
          <w:rFonts w:ascii="Times New Roman" w:hAnsi="Times New Roman" w:cs="Times New Roman"/>
          <w:color w:val="000000"/>
          <w:sz w:val="22"/>
          <w:szCs w:val="22"/>
        </w:rPr>
        <w:t xml:space="preserve"> models to determine</w:t>
      </w:r>
      <w:r w:rsidRPr="0047125D">
        <w:rPr>
          <w:rFonts w:ascii="Times New Roman" w:hAnsi="Times New Roman" w:cs="Times New Roman"/>
          <w:color w:val="000000"/>
          <w:sz w:val="22"/>
          <w:szCs w:val="22"/>
        </w:rPr>
        <w:t xml:space="preserve"> predicted values</w:t>
      </w:r>
      <w:r w:rsidR="008F5A20" w:rsidRPr="0047125D">
        <w:rPr>
          <w:rFonts w:ascii="Times New Roman" w:hAnsi="Times New Roman" w:cs="Times New Roman"/>
          <w:color w:val="000000"/>
          <w:sz w:val="22"/>
          <w:szCs w:val="22"/>
        </w:rPr>
        <w:t xml:space="preserve"> for both average seed weight and seed set</w:t>
      </w:r>
      <w:r w:rsidRPr="0047125D">
        <w:rPr>
          <w:rFonts w:ascii="Times New Roman" w:hAnsi="Times New Roman" w:cs="Times New Roman"/>
          <w:color w:val="000000"/>
          <w:sz w:val="22"/>
          <w:szCs w:val="22"/>
        </w:rPr>
        <w:t xml:space="preserve"> (R Core Team 2014).</w:t>
      </w:r>
    </w:p>
    <w:p w14:paraId="582D8649" w14:textId="692154E8" w:rsidR="00F5412A" w:rsidRPr="0047125D" w:rsidRDefault="00F5412A" w:rsidP="008F5A20">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It should be noted that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only</w:t>
      </w:r>
      <w:r w:rsidR="00C85FEB">
        <w:rPr>
          <w:rFonts w:ascii="Times New Roman" w:hAnsi="Times New Roman" w:cs="Times New Roman"/>
          <w:color w:val="000000"/>
          <w:sz w:val="22"/>
          <w:szCs w:val="22"/>
        </w:rPr>
        <w:t xml:space="preserve"> included</w:t>
      </w:r>
      <w:r w:rsidRPr="0047125D">
        <w:rPr>
          <w:rFonts w:ascii="Times New Roman" w:hAnsi="Times New Roman" w:cs="Times New Roman"/>
          <w:color w:val="000000"/>
          <w:sz w:val="22"/>
          <w:szCs w:val="22"/>
        </w:rPr>
        <w:t xml:space="preserve"> flowers that set</w:t>
      </w:r>
      <w:r w:rsidR="00C85FEB">
        <w:rPr>
          <w:rFonts w:ascii="Times New Roman" w:hAnsi="Times New Roman" w:cs="Times New Roman"/>
          <w:color w:val="000000"/>
          <w:sz w:val="22"/>
          <w:szCs w:val="22"/>
        </w:rPr>
        <w:t xml:space="preserve"> one or more seeds</w:t>
      </w:r>
      <w:del w:id="158" w:author="Daniel Buonaiuto" w:date="2017-03-14T10:41:00Z">
        <w:r w:rsidR="00C85FEB" w:rsidDel="00066D61">
          <w:rPr>
            <w:rFonts w:ascii="Times New Roman" w:hAnsi="Times New Roman" w:cs="Times New Roman"/>
            <w:color w:val="000000"/>
            <w:sz w:val="22"/>
            <w:szCs w:val="22"/>
          </w:rPr>
          <w:delText xml:space="preserve"> were</w:delText>
        </w:r>
      </w:del>
      <w:r w:rsidRPr="0047125D">
        <w:rPr>
          <w:rFonts w:ascii="Times New Roman" w:hAnsi="Times New Roman" w:cs="Times New Roman"/>
          <w:color w:val="000000"/>
          <w:sz w:val="22"/>
          <w:szCs w:val="22"/>
        </w:rPr>
        <w:t xml:space="preserve"> in</w:t>
      </w:r>
      <w:r w:rsidR="00C85FEB">
        <w:rPr>
          <w:rFonts w:ascii="Times New Roman" w:hAnsi="Times New Roman" w:cs="Times New Roman"/>
          <w:color w:val="000000"/>
          <w:sz w:val="22"/>
          <w:szCs w:val="22"/>
        </w:rPr>
        <w:t xml:space="preserve"> the</w:t>
      </w:r>
      <w:r w:rsidRPr="0047125D">
        <w:rPr>
          <w:rFonts w:ascii="Times New Roman" w:hAnsi="Times New Roman" w:cs="Times New Roman"/>
          <w:color w:val="000000"/>
          <w:sz w:val="22"/>
          <w:szCs w:val="22"/>
        </w:rPr>
        <w:t xml:space="preserve"> statistical analysis because it was not possible to evaluate whether the failure of pollinated flowers to produce seed </w:t>
      </w:r>
      <w:r w:rsidR="00C85FEB">
        <w:rPr>
          <w:rFonts w:ascii="Times New Roman" w:hAnsi="Times New Roman" w:cs="Times New Roman"/>
          <w:color w:val="000000"/>
          <w:sz w:val="22"/>
          <w:szCs w:val="22"/>
        </w:rPr>
        <w:t xml:space="preserve">entirely </w:t>
      </w:r>
      <w:r w:rsidRPr="0047125D">
        <w:rPr>
          <w:rFonts w:ascii="Times New Roman" w:hAnsi="Times New Roman" w:cs="Times New Roman"/>
          <w:color w:val="000000"/>
          <w:sz w:val="22"/>
          <w:szCs w:val="22"/>
        </w:rPr>
        <w:t xml:space="preserve">was a result of a biological mechanism, which would have been fit for inclusion in analysis, or a result of experimental error, for example mistimed pollen transfers, which would have been unfit for inclusion. </w:t>
      </w:r>
      <w:r w:rsidR="008F5A20" w:rsidRPr="0047125D">
        <w:rPr>
          <w:rFonts w:ascii="Times New Roman" w:hAnsi="Times New Roman" w:cs="Times New Roman"/>
          <w:color w:val="000000"/>
          <w:sz w:val="22"/>
          <w:szCs w:val="22"/>
        </w:rPr>
        <w:t>I attempted p</w:t>
      </w:r>
      <w:r w:rsidRPr="0047125D">
        <w:rPr>
          <w:rFonts w:ascii="Times New Roman" w:hAnsi="Times New Roman" w:cs="Times New Roman"/>
          <w:color w:val="000000"/>
          <w:sz w:val="22"/>
          <w:szCs w:val="22"/>
        </w:rPr>
        <w:t>ollen transfers on 210 floral culms, and based on the aforementi</w:t>
      </w:r>
      <w:r w:rsidR="008F5A20" w:rsidRPr="0047125D">
        <w:rPr>
          <w:rFonts w:ascii="Times New Roman" w:hAnsi="Times New Roman" w:cs="Times New Roman"/>
          <w:color w:val="000000"/>
          <w:sz w:val="22"/>
          <w:szCs w:val="22"/>
        </w:rPr>
        <w:t xml:space="preserve">oned seed development criteria, I included </w:t>
      </w:r>
      <w:r w:rsidRPr="0047125D">
        <w:rPr>
          <w:rFonts w:ascii="Times New Roman" w:hAnsi="Times New Roman" w:cs="Times New Roman"/>
          <w:color w:val="000000"/>
          <w:sz w:val="22"/>
          <w:szCs w:val="22"/>
        </w:rPr>
        <w:t>121 culms and 17</w:t>
      </w:r>
      <w:ins w:id="159" w:author="Daniel Buonaiuto" w:date="2017-03-14T13:03:00Z">
        <w:r w:rsidR="004B70E4">
          <w:rPr>
            <w:rFonts w:ascii="Times New Roman" w:hAnsi="Times New Roman" w:cs="Times New Roman"/>
            <w:color w:val="000000"/>
            <w:sz w:val="22"/>
            <w:szCs w:val="22"/>
          </w:rPr>
          <w:t>4</w:t>
        </w:r>
      </w:ins>
      <w:r w:rsidRPr="0047125D">
        <w:rPr>
          <w:rFonts w:ascii="Times New Roman" w:hAnsi="Times New Roman" w:cs="Times New Roman"/>
          <w:color w:val="000000"/>
          <w:sz w:val="22"/>
          <w:szCs w:val="22"/>
        </w:rPr>
        <w:t xml:space="preserve"> individual flowers (9</w:t>
      </w:r>
      <w:ins w:id="160" w:author="Daniel Buonaiuto" w:date="2017-03-14T13:03:00Z">
        <w:r w:rsidR="004B70E4">
          <w:rPr>
            <w:rFonts w:ascii="Times New Roman" w:hAnsi="Times New Roman" w:cs="Times New Roman"/>
            <w:color w:val="000000"/>
            <w:sz w:val="22"/>
            <w:szCs w:val="22"/>
          </w:rPr>
          <w:t>0</w:t>
        </w:r>
      </w:ins>
      <w:r w:rsidRPr="0047125D">
        <w:rPr>
          <w:rFonts w:ascii="Times New Roman" w:hAnsi="Times New Roman" w:cs="Times New Roman"/>
          <w:color w:val="000000"/>
          <w:sz w:val="22"/>
          <w:szCs w:val="22"/>
        </w:rPr>
        <w:t xml:space="preserve"> outcrossed and 84 </w:t>
      </w:r>
      <w:proofErr w:type="spellStart"/>
      <w:r w:rsidRPr="0047125D">
        <w:rPr>
          <w:rFonts w:ascii="Times New Roman" w:hAnsi="Times New Roman" w:cs="Times New Roman"/>
          <w:color w:val="000000"/>
          <w:sz w:val="22"/>
          <w:szCs w:val="22"/>
        </w:rPr>
        <w:t>selfed</w:t>
      </w:r>
      <w:proofErr w:type="spellEnd"/>
      <w:r w:rsidRPr="0047125D">
        <w:rPr>
          <w:rFonts w:ascii="Times New Roman" w:hAnsi="Times New Roman" w:cs="Times New Roman"/>
          <w:color w:val="000000"/>
          <w:sz w:val="22"/>
          <w:szCs w:val="22"/>
        </w:rPr>
        <w:t>) in the analysis.</w:t>
      </w:r>
    </w:p>
    <w:p w14:paraId="65858A6A"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Results:</w:t>
      </w:r>
    </w:p>
    <w:p w14:paraId="4F1BF3ED" w14:textId="77777777" w:rsid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Set:</w:t>
      </w:r>
    </w:p>
    <w:p w14:paraId="7E69A8C1" w14:textId="61C3DACB"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Seed set in outcrossed flowers was significantly higher than in self-pollinated flowers (outcrossed mean= 4.</w:t>
      </w:r>
      <w:ins w:id="161" w:author="Daniel Buonaiuto" w:date="2017-03-20T11:56:00Z">
        <w:r w:rsidR="00D45B90">
          <w:rPr>
            <w:rFonts w:ascii="Times New Roman" w:hAnsi="Times New Roman" w:cs="Times New Roman"/>
            <w:color w:val="000000"/>
            <w:sz w:val="22"/>
            <w:szCs w:val="22"/>
          </w:rPr>
          <w:t>7</w:t>
        </w:r>
      </w:ins>
      <w:r w:rsidRPr="0047125D">
        <w:rPr>
          <w:rFonts w:ascii="Times New Roman" w:hAnsi="Times New Roman" w:cs="Times New Roman"/>
          <w:color w:val="000000"/>
          <w:sz w:val="22"/>
          <w:szCs w:val="22"/>
        </w:rPr>
        <w:t xml:space="preserve"> SE= 0.</w:t>
      </w:r>
      <w:ins w:id="162" w:author="Daniel Buonaiuto" w:date="2017-03-20T11:56:00Z">
        <w:r w:rsidR="002F3AAB">
          <w:rPr>
            <w:rFonts w:ascii="Times New Roman" w:hAnsi="Times New Roman" w:cs="Times New Roman"/>
            <w:color w:val="000000"/>
            <w:sz w:val="22"/>
            <w:szCs w:val="22"/>
          </w:rPr>
          <w:t>3</w:t>
        </w:r>
        <w:r w:rsidR="00D45B90">
          <w:rPr>
            <w:rFonts w:ascii="Times New Roman" w:hAnsi="Times New Roman" w:cs="Times New Roman"/>
            <w:color w:val="000000"/>
            <w:sz w:val="22"/>
            <w:szCs w:val="22"/>
          </w:rPr>
          <w:t>0</w:t>
        </w:r>
      </w:ins>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selfe</w:t>
      </w:r>
      <w:r w:rsidR="00C85FEB">
        <w:rPr>
          <w:rFonts w:ascii="Times New Roman" w:hAnsi="Times New Roman" w:cs="Times New Roman"/>
          <w:color w:val="000000"/>
          <w:sz w:val="22"/>
          <w:szCs w:val="22"/>
        </w:rPr>
        <w:t>d</w:t>
      </w:r>
      <w:proofErr w:type="spellEnd"/>
      <w:r w:rsidR="00C85FEB">
        <w:rPr>
          <w:rFonts w:ascii="Times New Roman" w:hAnsi="Times New Roman" w:cs="Times New Roman"/>
          <w:color w:val="000000"/>
          <w:sz w:val="22"/>
          <w:szCs w:val="22"/>
        </w:rPr>
        <w:t xml:space="preserve"> mean= 3.</w:t>
      </w:r>
      <w:ins w:id="163" w:author="Daniel Buonaiuto" w:date="2017-03-14T12:55:00Z">
        <w:r w:rsidR="00042994">
          <w:rPr>
            <w:rFonts w:ascii="Times New Roman" w:hAnsi="Times New Roman" w:cs="Times New Roman"/>
            <w:color w:val="000000"/>
            <w:sz w:val="22"/>
            <w:szCs w:val="22"/>
          </w:rPr>
          <w:t>4</w:t>
        </w:r>
      </w:ins>
      <w:r w:rsidR="00C85FEB">
        <w:rPr>
          <w:rFonts w:ascii="Times New Roman" w:hAnsi="Times New Roman" w:cs="Times New Roman"/>
          <w:color w:val="000000"/>
          <w:sz w:val="22"/>
          <w:szCs w:val="22"/>
        </w:rPr>
        <w:t xml:space="preserve"> SE=0.36, P</w:t>
      </w:r>
      <w:ins w:id="164" w:author="Daniel Buonaiuto" w:date="2017-03-14T12:55:00Z">
        <w:r w:rsidR="00042994">
          <w:rPr>
            <w:rFonts w:ascii="Times New Roman" w:hAnsi="Times New Roman" w:cs="Times New Roman"/>
            <w:color w:val="000000"/>
            <w:sz w:val="22"/>
            <w:szCs w:val="22"/>
          </w:rPr>
          <w:t>=</w:t>
        </w:r>
      </w:ins>
      <w:r w:rsidR="00C85FEB">
        <w:rPr>
          <w:rFonts w:ascii="Times New Roman" w:hAnsi="Times New Roman" w:cs="Times New Roman"/>
          <w:color w:val="000000"/>
          <w:sz w:val="22"/>
          <w:szCs w:val="22"/>
        </w:rPr>
        <w:t>0.00</w:t>
      </w:r>
      <w:ins w:id="165" w:author="Daniel Buonaiuto" w:date="2017-03-14T12:55:00Z">
        <w:r w:rsidR="000C2CFA">
          <w:rPr>
            <w:rFonts w:ascii="Times New Roman" w:hAnsi="Times New Roman" w:cs="Times New Roman"/>
            <w:color w:val="000000"/>
            <w:sz w:val="22"/>
            <w:szCs w:val="22"/>
          </w:rPr>
          <w:t>68</w:t>
        </w:r>
      </w:ins>
      <w:r w:rsidRPr="0047125D">
        <w:rPr>
          <w:rFonts w:ascii="Times New Roman" w:hAnsi="Times New Roman" w:cs="Times New Roman"/>
          <w:color w:val="000000"/>
          <w:sz w:val="22"/>
          <w:szCs w:val="22"/>
        </w:rPr>
        <w:t xml:space="preserve">). Based on the generalized linear mixed models, the predicted value for seed set for the outcrossing treatment was 4.6 seeds per flower and the value predicted for the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treatment </w:t>
      </w:r>
      <w:proofErr w:type="gramStart"/>
      <w:r w:rsidRPr="0047125D">
        <w:rPr>
          <w:rFonts w:ascii="Times New Roman" w:hAnsi="Times New Roman" w:cs="Times New Roman"/>
          <w:color w:val="000000"/>
          <w:sz w:val="22"/>
          <w:szCs w:val="22"/>
        </w:rPr>
        <w:t>was</w:t>
      </w:r>
      <w:proofErr w:type="gramEnd"/>
      <w:r w:rsidRPr="0047125D">
        <w:rPr>
          <w:rFonts w:ascii="Times New Roman" w:hAnsi="Times New Roman" w:cs="Times New Roman"/>
          <w:color w:val="000000"/>
          <w:sz w:val="22"/>
          <w:szCs w:val="22"/>
        </w:rPr>
        <w:t xml:space="preserve"> 2.8 seeds per flower. The range of seed set in this experiment was between 1 and 19 seeds per flower. </w:t>
      </w:r>
      <w:moveFromRangeStart w:id="166" w:author="Daniel Buonaiuto" w:date="2017-03-14T13:00:00Z" w:name="move351115738"/>
      <w:moveFrom w:id="167" w:author="Daniel Buonaiuto" w:date="2017-03-14T13:00:00Z">
        <w:r w:rsidRPr="0047125D" w:rsidDel="004B70E4">
          <w:rPr>
            <w:rFonts w:ascii="Times New Roman" w:hAnsi="Times New Roman" w:cs="Times New Roman"/>
            <w:color w:val="000000"/>
            <w:sz w:val="22"/>
            <w:szCs w:val="22"/>
          </w:rPr>
          <w:t xml:space="preserve">These results support the hypothesis that the breeding system influences seed production in </w:t>
        </w:r>
        <w:r w:rsidRPr="0047125D" w:rsidDel="004B70E4">
          <w:rPr>
            <w:rFonts w:ascii="Times New Roman" w:hAnsi="Times New Roman" w:cs="Times New Roman"/>
            <w:i/>
            <w:iCs/>
            <w:color w:val="000000"/>
            <w:sz w:val="22"/>
            <w:szCs w:val="22"/>
          </w:rPr>
          <w:t>C. pensylvanica</w:t>
        </w:r>
        <w:r w:rsidRPr="0047125D" w:rsidDel="004B70E4">
          <w:rPr>
            <w:rFonts w:ascii="Times New Roman" w:hAnsi="Times New Roman" w:cs="Times New Roman"/>
            <w:color w:val="000000"/>
            <w:sz w:val="22"/>
            <w:szCs w:val="22"/>
          </w:rPr>
          <w:t xml:space="preserve"> and that outcrossed individuals demonstrate higher reproductive fitness.</w:t>
        </w:r>
      </w:moveFrom>
      <w:moveFromRangeEnd w:id="166"/>
    </w:p>
    <w:p w14:paraId="367BF644"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Weight:</w:t>
      </w:r>
    </w:p>
    <w:p w14:paraId="4CA355CF" w14:textId="505CFAB0" w:rsidR="0047125D" w:rsidRDefault="0047125D" w:rsidP="0047125D">
      <w:pPr>
        <w:spacing w:line="480" w:lineRule="auto"/>
        <w:ind w:firstLine="720"/>
        <w:rPr>
          <w:rFonts w:ascii="Times New Roman" w:hAnsi="Times New Roman" w:cs="Times New Roman"/>
          <w:i/>
          <w:iCs/>
          <w:color w:val="000000"/>
          <w:sz w:val="22"/>
          <w:szCs w:val="22"/>
        </w:rPr>
      </w:pPr>
      <w:r w:rsidRPr="0047125D">
        <w:rPr>
          <w:rFonts w:ascii="Times New Roman" w:hAnsi="Times New Roman" w:cs="Times New Roman"/>
          <w:color w:val="000000"/>
          <w:sz w:val="22"/>
          <w:szCs w:val="22"/>
        </w:rPr>
        <w:t xml:space="preserve">There was no significant difference between the average seed weight of outcrossed and self-pollinated progeny (mean outcrossed=1.12 mg, SE= 0.031, mean </w:t>
      </w:r>
      <w:proofErr w:type="spellStart"/>
      <w:r w:rsidRPr="0047125D">
        <w:rPr>
          <w:rFonts w:ascii="Times New Roman" w:hAnsi="Times New Roman" w:cs="Times New Roman"/>
          <w:color w:val="000000"/>
          <w:sz w:val="22"/>
          <w:szCs w:val="22"/>
        </w:rPr>
        <w:t>selfed</w:t>
      </w:r>
      <w:proofErr w:type="spellEnd"/>
      <w:r w:rsidRPr="0047125D">
        <w:rPr>
          <w:rFonts w:ascii="Times New Roman" w:hAnsi="Times New Roman" w:cs="Times New Roman"/>
          <w:color w:val="000000"/>
          <w:sz w:val="22"/>
          <w:szCs w:val="22"/>
        </w:rPr>
        <w:t>= 1.14 mg</w:t>
      </w:r>
      <w:r w:rsidR="00C85FEB">
        <w:rPr>
          <w:rFonts w:ascii="Times New Roman" w:hAnsi="Times New Roman" w:cs="Times New Roman"/>
          <w:color w:val="000000"/>
          <w:sz w:val="22"/>
          <w:szCs w:val="22"/>
        </w:rPr>
        <w:t xml:space="preserve"> SE=0.037, P=0.7</w:t>
      </w:r>
      <w:ins w:id="168" w:author="Daniel Buonaiuto" w:date="2017-03-14T12:58:00Z">
        <w:r w:rsidR="004B70E4">
          <w:rPr>
            <w:rFonts w:ascii="Times New Roman" w:hAnsi="Times New Roman" w:cs="Times New Roman"/>
            <w:color w:val="000000"/>
            <w:sz w:val="22"/>
            <w:szCs w:val="22"/>
          </w:rPr>
          <w:t>48</w:t>
        </w:r>
      </w:ins>
      <w:r w:rsidRPr="0047125D">
        <w:rPr>
          <w:rFonts w:ascii="Times New Roman" w:hAnsi="Times New Roman" w:cs="Times New Roman"/>
          <w:color w:val="000000"/>
          <w:sz w:val="22"/>
          <w:szCs w:val="22"/>
        </w:rPr>
        <w:t xml:space="preserve">). </w:t>
      </w:r>
      <w:ins w:id="169" w:author="Daniel Buonaiuto" w:date="2017-03-14T13:26:00Z">
        <w:r w:rsidR="000C2CFA">
          <w:rPr>
            <w:rFonts w:ascii="Times New Roman" w:hAnsi="Times New Roman" w:cs="Times New Roman"/>
            <w:color w:val="000000"/>
            <w:sz w:val="22"/>
            <w:szCs w:val="22"/>
          </w:rPr>
          <w:t xml:space="preserve">The </w:t>
        </w:r>
      </w:ins>
      <w:ins w:id="170" w:author="Daniel Buonaiuto" w:date="2017-03-14T13:27:00Z">
        <w:r w:rsidR="0031234B">
          <w:rPr>
            <w:rFonts w:ascii="Times New Roman" w:hAnsi="Times New Roman" w:cs="Times New Roman"/>
            <w:color w:val="000000"/>
            <w:sz w:val="22"/>
            <w:szCs w:val="22"/>
          </w:rPr>
          <w:t>predicted values generated by the linear mixed model</w:t>
        </w:r>
      </w:ins>
      <w:ins w:id="171" w:author="Daniel Buonaiuto" w:date="2017-03-14T13:29:00Z">
        <w:r w:rsidR="0031234B">
          <w:rPr>
            <w:rFonts w:ascii="Times New Roman" w:hAnsi="Times New Roman" w:cs="Times New Roman"/>
            <w:color w:val="000000"/>
            <w:sz w:val="22"/>
            <w:szCs w:val="22"/>
          </w:rPr>
          <w:t xml:space="preserve"> were similar to the means of the raw data: </w:t>
        </w:r>
      </w:ins>
      <w:ins w:id="172" w:author="Daniel Buonaiuto" w:date="2017-03-14T13:27:00Z">
        <w:r w:rsidR="0031234B">
          <w:rPr>
            <w:rFonts w:ascii="Times New Roman" w:hAnsi="Times New Roman" w:cs="Times New Roman"/>
            <w:color w:val="000000"/>
            <w:sz w:val="22"/>
            <w:szCs w:val="22"/>
          </w:rPr>
          <w:t>1.1</w:t>
        </w:r>
      </w:ins>
      <w:ins w:id="173" w:author="Daniel Buonaiuto" w:date="2017-03-14T13:28:00Z">
        <w:r w:rsidR="0031234B">
          <w:rPr>
            <w:rFonts w:ascii="Times New Roman" w:hAnsi="Times New Roman" w:cs="Times New Roman"/>
            <w:color w:val="000000"/>
            <w:sz w:val="22"/>
            <w:szCs w:val="22"/>
          </w:rPr>
          <w:t xml:space="preserve">4 for </w:t>
        </w:r>
        <w:proofErr w:type="spellStart"/>
        <w:r w:rsidR="0031234B">
          <w:rPr>
            <w:rFonts w:ascii="Times New Roman" w:hAnsi="Times New Roman" w:cs="Times New Roman"/>
            <w:color w:val="000000"/>
            <w:sz w:val="22"/>
            <w:szCs w:val="22"/>
          </w:rPr>
          <w:t>selfed</w:t>
        </w:r>
        <w:proofErr w:type="spellEnd"/>
        <w:r w:rsidR="0031234B">
          <w:rPr>
            <w:rFonts w:ascii="Times New Roman" w:hAnsi="Times New Roman" w:cs="Times New Roman"/>
            <w:color w:val="000000"/>
            <w:sz w:val="22"/>
            <w:szCs w:val="22"/>
          </w:rPr>
          <w:t xml:space="preserve"> treatments and 1.12 for outcrossed.</w:t>
        </w:r>
      </w:ins>
      <w:ins w:id="174" w:author="Daniel Buonaiuto" w:date="2017-03-14T13:29:00Z">
        <w:r w:rsidR="0031234B">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The range for average seed weight was between 0.2 and 2.33 mg. </w:t>
      </w:r>
    </w:p>
    <w:p w14:paraId="311FCE80"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Discussion:</w:t>
      </w:r>
    </w:p>
    <w:p w14:paraId="462583AF" w14:textId="0E4F80CB" w:rsidR="00066D61" w:rsidRPr="0047125D" w:rsidRDefault="00066D61" w:rsidP="00066D61">
      <w:pPr>
        <w:spacing w:line="480" w:lineRule="auto"/>
        <w:ind w:firstLine="720"/>
        <w:rPr>
          <w:ins w:id="175" w:author="Daniel Buonaiuto" w:date="2017-03-14T10:44:00Z"/>
          <w:rFonts w:ascii="Times New Roman" w:hAnsi="Times New Roman" w:cs="Times New Roman"/>
          <w:sz w:val="22"/>
          <w:szCs w:val="22"/>
        </w:rPr>
      </w:pPr>
      <w:ins w:id="176" w:author="Daniel Buonaiuto" w:date="2017-03-14T10:44:00Z">
        <w:r w:rsidRPr="0047125D">
          <w:rPr>
            <w:rFonts w:ascii="Times New Roman" w:hAnsi="Times New Roman" w:cs="Times New Roman"/>
            <w:color w:val="000000"/>
            <w:sz w:val="22"/>
            <w:szCs w:val="22"/>
          </w:rPr>
          <w:t xml:space="preserve">In this experiment, </w:t>
        </w:r>
        <w:r>
          <w:rPr>
            <w:rFonts w:ascii="Times New Roman" w:hAnsi="Times New Roman" w:cs="Times New Roman"/>
            <w:color w:val="000000"/>
            <w:sz w:val="22"/>
            <w:szCs w:val="22"/>
          </w:rPr>
          <w:t xml:space="preserve">I found </w:t>
        </w:r>
        <w:r w:rsidRPr="0047125D">
          <w:rPr>
            <w:rFonts w:ascii="Times New Roman" w:hAnsi="Times New Roman" w:cs="Times New Roman"/>
            <w:color w:val="000000"/>
            <w:sz w:val="22"/>
            <w:szCs w:val="22"/>
          </w:rPr>
          <w:t>no significant effect of</w:t>
        </w:r>
        <w:r w:rsidR="004B70E4">
          <w:rPr>
            <w:rFonts w:ascii="Times New Roman" w:hAnsi="Times New Roman" w:cs="Times New Roman"/>
            <w:color w:val="000000"/>
            <w:sz w:val="22"/>
            <w:szCs w:val="22"/>
          </w:rPr>
          <w:t xml:space="preserve"> breeding system on seed weight.</w:t>
        </w:r>
      </w:ins>
      <w:ins w:id="177" w:author="Daniel Buonaiuto" w:date="2017-03-14T12:59:00Z">
        <w:r w:rsidR="004B70E4" w:rsidRPr="004B70E4">
          <w:rPr>
            <w:rFonts w:ascii="Times New Roman" w:hAnsi="Times New Roman" w:cs="Times New Roman"/>
            <w:color w:val="000000"/>
            <w:sz w:val="22"/>
            <w:szCs w:val="22"/>
          </w:rPr>
          <w:t xml:space="preserve"> </w:t>
        </w:r>
      </w:ins>
      <w:r w:rsidR="004B70E4" w:rsidRPr="0047125D">
        <w:rPr>
          <w:rFonts w:ascii="Times New Roman" w:hAnsi="Times New Roman" w:cs="Times New Roman"/>
          <w:color w:val="000000"/>
          <w:sz w:val="22"/>
          <w:szCs w:val="22"/>
        </w:rPr>
        <w:t xml:space="preserve">This result failed to support the hypothesis that seed weight, a proxy for reproductive fitness, was influenced by the breeding system of </w:t>
      </w:r>
      <w:r w:rsidR="004B70E4" w:rsidRPr="0047125D">
        <w:rPr>
          <w:rFonts w:ascii="Times New Roman" w:hAnsi="Times New Roman" w:cs="Times New Roman"/>
          <w:i/>
          <w:iCs/>
          <w:color w:val="000000"/>
          <w:sz w:val="22"/>
          <w:szCs w:val="22"/>
        </w:rPr>
        <w:t xml:space="preserve">C. </w:t>
      </w:r>
      <w:proofErr w:type="spellStart"/>
      <w:r w:rsidR="004B70E4" w:rsidRPr="0047125D">
        <w:rPr>
          <w:rFonts w:ascii="Times New Roman" w:hAnsi="Times New Roman" w:cs="Times New Roman"/>
          <w:i/>
          <w:iCs/>
          <w:color w:val="000000"/>
          <w:sz w:val="22"/>
          <w:szCs w:val="22"/>
        </w:rPr>
        <w:t>pensylvanica</w:t>
      </w:r>
      <w:proofErr w:type="spellEnd"/>
      <w:r w:rsidR="004B70E4" w:rsidRPr="0047125D">
        <w:rPr>
          <w:rFonts w:ascii="Times New Roman" w:hAnsi="Times New Roman" w:cs="Times New Roman"/>
          <w:i/>
          <w:iCs/>
          <w:color w:val="000000"/>
          <w:sz w:val="22"/>
          <w:szCs w:val="22"/>
        </w:rPr>
        <w:t>.</w:t>
      </w:r>
      <w:ins w:id="178" w:author="Daniel Buonaiuto" w:date="2017-03-14T10:44:00Z">
        <w:r w:rsidR="004B70E4">
          <w:rPr>
            <w:rFonts w:ascii="Times New Roman" w:hAnsi="Times New Roman" w:cs="Times New Roman"/>
            <w:color w:val="000000"/>
            <w:sz w:val="22"/>
            <w:szCs w:val="22"/>
          </w:rPr>
          <w:t xml:space="preserve"> My finding</w:t>
        </w:r>
      </w:ins>
      <w:ins w:id="179" w:author="Daniel Buonaiuto" w:date="2017-03-14T13:04:00Z">
        <w:r w:rsidR="004B70E4">
          <w:rPr>
            <w:rFonts w:ascii="Times New Roman" w:hAnsi="Times New Roman" w:cs="Times New Roman"/>
            <w:color w:val="000000"/>
            <w:sz w:val="22"/>
            <w:szCs w:val="22"/>
          </w:rPr>
          <w:t>s</w:t>
        </w:r>
      </w:ins>
      <w:ins w:id="180" w:author="Daniel Buonaiuto" w:date="2017-03-14T10:44:00Z">
        <w:r w:rsidR="004B70E4">
          <w:rPr>
            <w:rFonts w:ascii="Times New Roman" w:hAnsi="Times New Roman" w:cs="Times New Roman"/>
            <w:color w:val="000000"/>
            <w:sz w:val="22"/>
            <w:szCs w:val="22"/>
          </w:rPr>
          <w:t xml:space="preserve"> are</w:t>
        </w:r>
        <w:r w:rsidRPr="0047125D">
          <w:rPr>
            <w:rFonts w:ascii="Times New Roman" w:hAnsi="Times New Roman" w:cs="Times New Roman"/>
            <w:color w:val="000000"/>
            <w:sz w:val="22"/>
            <w:szCs w:val="22"/>
          </w:rPr>
          <w:t xml:space="preserve"> consistent with observations in the literature that mean seed size is relatively invariant across a given species, especially when seeds are produced under similar environmental conditions (</w:t>
        </w:r>
        <w:proofErr w:type="spellStart"/>
        <w:r w:rsidRPr="0047125D">
          <w:rPr>
            <w:rFonts w:ascii="Times New Roman" w:hAnsi="Times New Roman" w:cs="Times New Roman"/>
            <w:color w:val="000000"/>
            <w:sz w:val="22"/>
            <w:szCs w:val="22"/>
          </w:rPr>
          <w:t>Silvertown</w:t>
        </w:r>
        <w:proofErr w:type="spellEnd"/>
        <w:r w:rsidRPr="0047125D">
          <w:rPr>
            <w:rFonts w:ascii="Times New Roman" w:hAnsi="Times New Roman" w:cs="Times New Roman"/>
            <w:color w:val="000000"/>
            <w:sz w:val="22"/>
            <w:szCs w:val="22"/>
          </w:rPr>
          <w:t xml:space="preserve"> 1989). </w:t>
        </w:r>
      </w:ins>
    </w:p>
    <w:p w14:paraId="2C41D859" w14:textId="24F03790"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higher seed set </w:t>
      </w:r>
      <w:r w:rsidR="00C85FEB">
        <w:rPr>
          <w:rFonts w:ascii="Times New Roman" w:hAnsi="Times New Roman" w:cs="Times New Roman"/>
          <w:color w:val="000000"/>
          <w:sz w:val="22"/>
          <w:szCs w:val="22"/>
        </w:rPr>
        <w:t>resulting from</w:t>
      </w:r>
      <w:r w:rsidRPr="0047125D">
        <w:rPr>
          <w:rFonts w:ascii="Times New Roman" w:hAnsi="Times New Roman" w:cs="Times New Roman"/>
          <w:color w:val="000000"/>
          <w:sz w:val="22"/>
          <w:szCs w:val="22"/>
        </w:rPr>
        <w:t xml:space="preserve"> outcrossed flowers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when compared to the self-pollination treatment</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suggests inbreeding depressi</w:t>
      </w:r>
      <w:r w:rsidR="00C85FEB">
        <w:rPr>
          <w:rFonts w:ascii="Times New Roman" w:hAnsi="Times New Roman" w:cs="Times New Roman"/>
          <w:color w:val="000000"/>
          <w:sz w:val="22"/>
          <w:szCs w:val="22"/>
        </w:rPr>
        <w:t xml:space="preserve">on from long-term </w:t>
      </w:r>
      <w:proofErr w:type="spellStart"/>
      <w:r w:rsidR="00C85FEB">
        <w:rPr>
          <w:rFonts w:ascii="Times New Roman" w:hAnsi="Times New Roman" w:cs="Times New Roman"/>
          <w:color w:val="000000"/>
          <w:sz w:val="22"/>
          <w:szCs w:val="22"/>
        </w:rPr>
        <w:t>selfing</w:t>
      </w:r>
      <w:proofErr w:type="spellEnd"/>
      <w:r w:rsidR="00C85FEB">
        <w:rPr>
          <w:rFonts w:ascii="Times New Roman" w:hAnsi="Times New Roman" w:cs="Times New Roman"/>
          <w:color w:val="000000"/>
          <w:sz w:val="22"/>
          <w:szCs w:val="22"/>
        </w:rPr>
        <w:t xml:space="preserve"> as a</w:t>
      </w:r>
      <w:r w:rsidRPr="0047125D">
        <w:rPr>
          <w:rFonts w:ascii="Times New Roman" w:hAnsi="Times New Roman" w:cs="Times New Roman"/>
          <w:color w:val="000000"/>
          <w:sz w:val="22"/>
          <w:szCs w:val="22"/>
        </w:rPr>
        <w:t xml:space="preserve"> likely cause of low seed set.</w:t>
      </w:r>
      <w:ins w:id="181" w:author="Daniel Buonaiuto" w:date="2017-03-14T13:00:00Z">
        <w:r w:rsidR="004B70E4">
          <w:rPr>
            <w:rFonts w:ascii="Times New Roman" w:hAnsi="Times New Roman" w:cs="Times New Roman"/>
            <w:color w:val="000000"/>
            <w:sz w:val="22"/>
            <w:szCs w:val="22"/>
          </w:rPr>
          <w:t xml:space="preserve"> </w:t>
        </w:r>
      </w:ins>
      <w:moveToRangeStart w:id="182" w:author="Daniel Buonaiuto" w:date="2017-03-14T13:00:00Z" w:name="move351115738"/>
      <w:moveTo w:id="183" w:author="Daniel Buonaiuto" w:date="2017-03-14T13:00:00Z">
        <w:r w:rsidR="004B70E4" w:rsidRPr="0047125D">
          <w:rPr>
            <w:rFonts w:ascii="Times New Roman" w:hAnsi="Times New Roman" w:cs="Times New Roman"/>
            <w:color w:val="000000"/>
            <w:sz w:val="22"/>
            <w:szCs w:val="22"/>
          </w:rPr>
          <w:t xml:space="preserve">These results support the hypothesis that the breeding system influences seed production in </w:t>
        </w:r>
        <w:r w:rsidR="004B70E4" w:rsidRPr="0047125D">
          <w:rPr>
            <w:rFonts w:ascii="Times New Roman" w:hAnsi="Times New Roman" w:cs="Times New Roman"/>
            <w:i/>
            <w:iCs/>
            <w:color w:val="000000"/>
            <w:sz w:val="22"/>
            <w:szCs w:val="22"/>
          </w:rPr>
          <w:t xml:space="preserve">C. </w:t>
        </w:r>
        <w:proofErr w:type="spellStart"/>
        <w:r w:rsidR="004B70E4" w:rsidRPr="0047125D">
          <w:rPr>
            <w:rFonts w:ascii="Times New Roman" w:hAnsi="Times New Roman" w:cs="Times New Roman"/>
            <w:i/>
            <w:iCs/>
            <w:color w:val="000000"/>
            <w:sz w:val="22"/>
            <w:szCs w:val="22"/>
          </w:rPr>
          <w:t>pensylvanica</w:t>
        </w:r>
        <w:proofErr w:type="spellEnd"/>
        <w:r w:rsidR="004B70E4" w:rsidRPr="0047125D">
          <w:rPr>
            <w:rFonts w:ascii="Times New Roman" w:hAnsi="Times New Roman" w:cs="Times New Roman"/>
            <w:color w:val="000000"/>
            <w:sz w:val="22"/>
            <w:szCs w:val="22"/>
          </w:rPr>
          <w:t xml:space="preserve"> and that outcrossed individuals demonstrate higher reproductive fitness.</w:t>
        </w:r>
      </w:moveTo>
      <w:moveToRangeEnd w:id="182"/>
      <w:r w:rsidRPr="0047125D">
        <w:rPr>
          <w:rFonts w:ascii="Times New Roman" w:hAnsi="Times New Roman" w:cs="Times New Roman"/>
          <w:color w:val="000000"/>
          <w:sz w:val="22"/>
          <w:szCs w:val="22"/>
        </w:rPr>
        <w:t xml:space="preserve"> While few other studies examine the breeding system of this species directly, the results of this experiment are consistent with Friedman and Barrett’s (2009) study, which found that</w:t>
      </w:r>
      <w:r w:rsidRPr="0047125D">
        <w:rPr>
          <w:rFonts w:ascii="Times New Roman" w:hAnsi="Times New Roman" w:cs="Times New Roman"/>
          <w:i/>
          <w:iCs/>
          <w:color w:val="000000"/>
          <w:sz w:val="22"/>
          <w:szCs w:val="22"/>
        </w:rPr>
        <w:t xml:space="preserve"> 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culms</w:t>
      </w:r>
      <w:r>
        <w:rPr>
          <w:rFonts w:ascii="Times New Roman" w:hAnsi="Times New Roman" w:cs="Times New Roman"/>
          <w:color w:val="000000"/>
          <w:sz w:val="22"/>
          <w:szCs w:val="22"/>
        </w:rPr>
        <w:t xml:space="preserve"> that had been</w:t>
      </w:r>
      <w:r w:rsidRPr="0047125D">
        <w:rPr>
          <w:rFonts w:ascii="Times New Roman" w:hAnsi="Times New Roman" w:cs="Times New Roman"/>
          <w:color w:val="000000"/>
          <w:sz w:val="22"/>
          <w:szCs w:val="22"/>
        </w:rPr>
        <w:t xml:space="preserve"> bagged for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set significantly less seed than open-pollinated stems. </w:t>
      </w:r>
    </w:p>
    <w:p w14:paraId="75158B9F" w14:textId="05E545B7" w:rsidR="0047125D" w:rsidRPr="00246415"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These results indicate that manipulating the breeding systems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favor outcrossing may be a useful approach to increasing seed production, despite observed seed set being relatively low in both treatments. As is consistent with expectations for plants that have been vernalized to accelerate the annual reproductive cycle, the </w:t>
      </w:r>
      <w:r w:rsidRPr="0047125D">
        <w:rPr>
          <w:rFonts w:ascii="Times New Roman" w:hAnsi="Times New Roman" w:cs="Times New Roman"/>
          <w:iCs/>
          <w:color w:val="000000"/>
          <w:sz w:val="22"/>
          <w:szCs w:val="22"/>
        </w:rPr>
        <w:t>sedges</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studied in this experiment displayed several irregular floral morphologies including </w:t>
      </w:r>
      <w:proofErr w:type="spellStart"/>
      <w:r w:rsidRPr="0047125D">
        <w:rPr>
          <w:rFonts w:ascii="Times New Roman" w:hAnsi="Times New Roman" w:cs="Times New Roman"/>
          <w:color w:val="000000"/>
          <w:sz w:val="22"/>
          <w:szCs w:val="22"/>
        </w:rPr>
        <w:t>pistillate</w:t>
      </w:r>
      <w:proofErr w:type="spellEnd"/>
      <w:r w:rsidRPr="0047125D">
        <w:rPr>
          <w:rFonts w:ascii="Times New Roman" w:hAnsi="Times New Roman" w:cs="Times New Roman"/>
          <w:color w:val="000000"/>
          <w:sz w:val="22"/>
          <w:szCs w:val="22"/>
        </w:rPr>
        <w:t xml:space="preserve"> spikes intermingled or superposed above staminate spikes, or staminate spikes lacking entirely (</w:t>
      </w:r>
      <w:proofErr w:type="spellStart"/>
      <w:r w:rsidRPr="0047125D">
        <w:rPr>
          <w:rFonts w:ascii="Times New Roman" w:hAnsi="Times New Roman" w:cs="Times New Roman"/>
          <w:color w:val="000000"/>
          <w:sz w:val="22"/>
          <w:szCs w:val="22"/>
        </w:rPr>
        <w:t>Vonk</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Noordegraaf</w:t>
      </w:r>
      <w:proofErr w:type="spellEnd"/>
      <w:r w:rsidRPr="0047125D">
        <w:rPr>
          <w:rFonts w:ascii="Times New Roman" w:hAnsi="Times New Roman" w:cs="Times New Roman"/>
          <w:color w:val="000000"/>
          <w:sz w:val="22"/>
          <w:szCs w:val="22"/>
        </w:rPr>
        <w:t xml:space="preserve"> and Welles 1995, Anton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personal communication). While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confirmed that both male and female flowers were viable and receptive even in these arrangements, the full effect of these anomalies on seed development is unknown. Because these altered morphologies were equally pervasive across both pollination treatments, the comparative results between treatments are sound, but caution should be used when considering the absolute values for seed set obtained in this experiment in comparison to wild populations with more characteristic floral morphologies. </w:t>
      </w:r>
      <w:ins w:id="184" w:author="Daniel Buonaiuto" w:date="2017-03-20T11:07:00Z">
        <w:r w:rsidR="00132D42">
          <w:rPr>
            <w:rFonts w:ascii="Times New Roman" w:hAnsi="Times New Roman" w:cs="Times New Roman"/>
            <w:color w:val="000000"/>
            <w:sz w:val="22"/>
            <w:szCs w:val="22"/>
          </w:rPr>
          <w:t xml:space="preserve"> While multi</w:t>
        </w:r>
      </w:ins>
      <w:ins w:id="185" w:author="Daniel Buonaiuto" w:date="2017-03-20T11:08:00Z">
        <w:r w:rsidR="00132D42">
          <w:rPr>
            <w:rFonts w:ascii="Times New Roman" w:hAnsi="Times New Roman" w:cs="Times New Roman"/>
            <w:color w:val="000000"/>
            <w:sz w:val="22"/>
            <w:szCs w:val="22"/>
          </w:rPr>
          <w:t>-</w:t>
        </w:r>
      </w:ins>
      <w:ins w:id="186" w:author="Daniel Buonaiuto" w:date="2017-03-20T11:07:00Z">
        <w:r w:rsidR="00132D42">
          <w:rPr>
            <w:rFonts w:ascii="Times New Roman" w:hAnsi="Times New Roman" w:cs="Times New Roman"/>
            <w:color w:val="000000"/>
            <w:sz w:val="22"/>
            <w:szCs w:val="22"/>
          </w:rPr>
          <w:t xml:space="preserve">year </w:t>
        </w:r>
      </w:ins>
      <w:ins w:id="187" w:author="Daniel Buonaiuto" w:date="2017-03-20T11:08:00Z">
        <w:r w:rsidR="00132D42">
          <w:rPr>
            <w:rFonts w:ascii="Times New Roman" w:hAnsi="Times New Roman" w:cs="Times New Roman"/>
            <w:color w:val="000000"/>
            <w:sz w:val="22"/>
            <w:szCs w:val="22"/>
          </w:rPr>
          <w:t>studies are general</w:t>
        </w:r>
      </w:ins>
      <w:ins w:id="188" w:author="Dan" w:date="2017-03-23T09:42:00Z">
        <w:r w:rsidR="00146B8F">
          <w:rPr>
            <w:rFonts w:ascii="Times New Roman" w:hAnsi="Times New Roman" w:cs="Times New Roman"/>
            <w:color w:val="000000"/>
            <w:sz w:val="22"/>
            <w:szCs w:val="22"/>
          </w:rPr>
          <w:t>ly</w:t>
        </w:r>
      </w:ins>
      <w:ins w:id="189" w:author="Daniel Buonaiuto" w:date="2017-03-20T11:08:00Z">
        <w:r w:rsidR="00132D42">
          <w:rPr>
            <w:rFonts w:ascii="Times New Roman" w:hAnsi="Times New Roman" w:cs="Times New Roman"/>
            <w:color w:val="000000"/>
            <w:sz w:val="22"/>
            <w:szCs w:val="22"/>
          </w:rPr>
          <w:t xml:space="preserve"> preferred in ecology, </w:t>
        </w:r>
      </w:ins>
      <w:ins w:id="190" w:author="Daniel Buonaiuto" w:date="2017-03-20T11:09:00Z">
        <w:r w:rsidR="00132D42">
          <w:rPr>
            <w:rFonts w:ascii="Times New Roman" w:hAnsi="Times New Roman" w:cs="Times New Roman"/>
            <w:color w:val="000000"/>
            <w:sz w:val="22"/>
            <w:szCs w:val="22"/>
          </w:rPr>
          <w:t>the controlled experimental conditions of this greenhouse study were designed</w:t>
        </w:r>
      </w:ins>
      <w:ins w:id="191" w:author="Daniel Buonaiuto" w:date="2017-03-20T11:11:00Z">
        <w:r w:rsidR="00132D42">
          <w:rPr>
            <w:rFonts w:ascii="Times New Roman" w:hAnsi="Times New Roman" w:cs="Times New Roman"/>
            <w:color w:val="000000"/>
            <w:sz w:val="22"/>
            <w:szCs w:val="22"/>
          </w:rPr>
          <w:t xml:space="preserve"> to</w:t>
        </w:r>
      </w:ins>
      <w:ins w:id="192" w:author="Daniel Buonaiuto" w:date="2017-03-20T11:09:00Z">
        <w:r w:rsidR="00132D42">
          <w:rPr>
            <w:rFonts w:ascii="Times New Roman" w:hAnsi="Times New Roman" w:cs="Times New Roman"/>
            <w:color w:val="000000"/>
            <w:sz w:val="22"/>
            <w:szCs w:val="22"/>
          </w:rPr>
          <w:t xml:space="preserve"> </w:t>
        </w:r>
      </w:ins>
      <w:ins w:id="193" w:author="Daniel Buonaiuto" w:date="2017-03-20T11:10:00Z">
        <w:r w:rsidR="00132D42">
          <w:rPr>
            <w:rFonts w:ascii="Times New Roman" w:hAnsi="Times New Roman" w:cs="Times New Roman"/>
            <w:color w:val="000000"/>
            <w:sz w:val="22"/>
            <w:szCs w:val="22"/>
          </w:rPr>
          <w:t xml:space="preserve">homogenize </w:t>
        </w:r>
      </w:ins>
      <w:ins w:id="194" w:author="Daniel Buonaiuto" w:date="2017-03-20T11:11:00Z">
        <w:r w:rsidR="00132D42">
          <w:rPr>
            <w:rFonts w:ascii="Times New Roman" w:hAnsi="Times New Roman" w:cs="Times New Roman"/>
            <w:color w:val="000000"/>
            <w:sz w:val="22"/>
            <w:szCs w:val="22"/>
          </w:rPr>
          <w:t xml:space="preserve">the </w:t>
        </w:r>
      </w:ins>
      <w:ins w:id="195" w:author="Daniel Buonaiuto" w:date="2017-03-20T11:10:00Z">
        <w:r w:rsidR="00132D42">
          <w:rPr>
            <w:rFonts w:ascii="Times New Roman" w:hAnsi="Times New Roman" w:cs="Times New Roman"/>
            <w:color w:val="000000"/>
            <w:sz w:val="22"/>
            <w:szCs w:val="22"/>
          </w:rPr>
          <w:t xml:space="preserve">growing </w:t>
        </w:r>
      </w:ins>
      <w:ins w:id="196" w:author="Daniel Buonaiuto" w:date="2017-03-20T11:11:00Z">
        <w:r w:rsidR="00132D42">
          <w:rPr>
            <w:rFonts w:ascii="Times New Roman" w:hAnsi="Times New Roman" w:cs="Times New Roman"/>
            <w:color w:val="000000"/>
            <w:sz w:val="22"/>
            <w:szCs w:val="22"/>
          </w:rPr>
          <w:t>conditions</w:t>
        </w:r>
      </w:ins>
      <w:ins w:id="197" w:author="Dan" w:date="2017-03-23T10:01:00Z">
        <w:r w:rsidR="007B4C4A">
          <w:rPr>
            <w:rFonts w:ascii="Times New Roman" w:hAnsi="Times New Roman" w:cs="Times New Roman"/>
            <w:color w:val="000000"/>
            <w:sz w:val="22"/>
            <w:szCs w:val="22"/>
          </w:rPr>
          <w:t xml:space="preserve"> and </w:t>
        </w:r>
      </w:ins>
      <w:ins w:id="198" w:author="Daniel Buonaiuto" w:date="2017-03-20T11:20:00Z">
        <w:r w:rsidR="00246415">
          <w:rPr>
            <w:rFonts w:ascii="Times New Roman" w:hAnsi="Times New Roman" w:cs="Times New Roman"/>
            <w:color w:val="000000"/>
            <w:sz w:val="22"/>
            <w:szCs w:val="22"/>
          </w:rPr>
          <w:t>environmental</w:t>
        </w:r>
      </w:ins>
      <w:ins w:id="199" w:author="Daniel Buonaiuto" w:date="2017-03-20T11:11:00Z">
        <w:r w:rsidR="00132D42">
          <w:rPr>
            <w:rFonts w:ascii="Times New Roman" w:hAnsi="Times New Roman" w:cs="Times New Roman"/>
            <w:color w:val="000000"/>
            <w:sz w:val="22"/>
            <w:szCs w:val="22"/>
          </w:rPr>
          <w:t xml:space="preserve"> factors</w:t>
        </w:r>
      </w:ins>
      <w:ins w:id="200" w:author="Daniel Buonaiuto" w:date="2017-03-20T11:12:00Z">
        <w:r w:rsidR="00132D42">
          <w:rPr>
            <w:rFonts w:ascii="Times New Roman" w:hAnsi="Times New Roman" w:cs="Times New Roman"/>
            <w:color w:val="000000"/>
            <w:sz w:val="22"/>
            <w:szCs w:val="22"/>
          </w:rPr>
          <w:t xml:space="preserve"> that </w:t>
        </w:r>
      </w:ins>
      <w:ins w:id="201" w:author="Daniel Buonaiuto" w:date="2017-03-20T11:13:00Z">
        <w:r w:rsidR="00132D42">
          <w:rPr>
            <w:rFonts w:ascii="Times New Roman" w:hAnsi="Times New Roman" w:cs="Times New Roman"/>
            <w:color w:val="000000"/>
            <w:sz w:val="22"/>
            <w:szCs w:val="22"/>
          </w:rPr>
          <w:t xml:space="preserve">typically </w:t>
        </w:r>
      </w:ins>
      <w:ins w:id="202" w:author="Dan" w:date="2017-03-23T10:02:00Z">
        <w:r w:rsidR="007B4C4A">
          <w:rPr>
            <w:rFonts w:ascii="Times New Roman" w:hAnsi="Times New Roman" w:cs="Times New Roman"/>
            <w:color w:val="000000"/>
            <w:sz w:val="22"/>
            <w:szCs w:val="22"/>
          </w:rPr>
          <w:t>produce</w:t>
        </w:r>
      </w:ins>
      <w:ins w:id="203" w:author="Daniel Buonaiuto" w:date="2017-03-20T11:12:00Z">
        <w:r w:rsidR="00132D42">
          <w:rPr>
            <w:rFonts w:ascii="Times New Roman" w:hAnsi="Times New Roman" w:cs="Times New Roman"/>
            <w:color w:val="000000"/>
            <w:sz w:val="22"/>
            <w:szCs w:val="22"/>
          </w:rPr>
          <w:t xml:space="preserve"> inter</w:t>
        </w:r>
      </w:ins>
      <w:ins w:id="204" w:author="Daniel Buonaiuto" w:date="2017-03-20T11:13:00Z">
        <w:r w:rsidR="00132D42">
          <w:rPr>
            <w:rFonts w:ascii="Times New Roman" w:hAnsi="Times New Roman" w:cs="Times New Roman"/>
            <w:color w:val="000000"/>
            <w:sz w:val="22"/>
            <w:szCs w:val="22"/>
          </w:rPr>
          <w:t>-annual</w:t>
        </w:r>
      </w:ins>
      <w:ins w:id="205" w:author="Daniel Buonaiuto" w:date="2017-03-20T11:12:00Z">
        <w:r w:rsidR="00132D42">
          <w:rPr>
            <w:rFonts w:ascii="Times New Roman" w:hAnsi="Times New Roman" w:cs="Times New Roman"/>
            <w:color w:val="000000"/>
            <w:sz w:val="22"/>
            <w:szCs w:val="22"/>
          </w:rPr>
          <w:t xml:space="preserve"> variability in</w:t>
        </w:r>
      </w:ins>
      <w:ins w:id="206" w:author="Daniel Buonaiuto" w:date="2017-03-20T11:13:00Z">
        <w:r w:rsidR="00246415">
          <w:rPr>
            <w:rFonts w:ascii="Times New Roman" w:hAnsi="Times New Roman" w:cs="Times New Roman"/>
            <w:color w:val="000000"/>
            <w:sz w:val="22"/>
            <w:szCs w:val="22"/>
          </w:rPr>
          <w:t xml:space="preserve"> ecological studies. This </w:t>
        </w:r>
      </w:ins>
      <w:ins w:id="207" w:author="Daniel Buonaiuto" w:date="2017-03-20T11:21:00Z">
        <w:r w:rsidR="00246415">
          <w:rPr>
            <w:rFonts w:ascii="Times New Roman" w:hAnsi="Times New Roman" w:cs="Times New Roman"/>
            <w:color w:val="000000"/>
            <w:sz w:val="22"/>
            <w:szCs w:val="22"/>
          </w:rPr>
          <w:t>controlled</w:t>
        </w:r>
      </w:ins>
      <w:ins w:id="208" w:author="Daniel Buonaiuto" w:date="2017-03-20T11:13:00Z">
        <w:r w:rsidR="00246415">
          <w:rPr>
            <w:rFonts w:ascii="Times New Roman" w:hAnsi="Times New Roman" w:cs="Times New Roman"/>
            <w:color w:val="000000"/>
            <w:sz w:val="22"/>
            <w:szCs w:val="22"/>
          </w:rPr>
          <w:t xml:space="preserve"> </w:t>
        </w:r>
      </w:ins>
      <w:ins w:id="209" w:author="Daniel Buonaiuto" w:date="2017-03-20T11:21:00Z">
        <w:r w:rsidR="00246415">
          <w:rPr>
            <w:rFonts w:ascii="Times New Roman" w:hAnsi="Times New Roman" w:cs="Times New Roman"/>
            <w:color w:val="000000"/>
            <w:sz w:val="22"/>
            <w:szCs w:val="22"/>
          </w:rPr>
          <w:t xml:space="preserve">setting </w:t>
        </w:r>
      </w:ins>
      <w:ins w:id="210" w:author="Daniel Buonaiuto" w:date="2017-03-20T11:13:00Z">
        <w:r w:rsidR="00246415">
          <w:rPr>
            <w:rFonts w:ascii="Times New Roman" w:hAnsi="Times New Roman" w:cs="Times New Roman"/>
            <w:color w:val="000000"/>
            <w:sz w:val="22"/>
            <w:szCs w:val="22"/>
          </w:rPr>
          <w:t>allow</w:t>
        </w:r>
      </w:ins>
      <w:ins w:id="211" w:author="Daniel Buonaiuto" w:date="2017-03-20T11:21:00Z">
        <w:r w:rsidR="00246415">
          <w:rPr>
            <w:rFonts w:ascii="Times New Roman" w:hAnsi="Times New Roman" w:cs="Times New Roman"/>
            <w:color w:val="000000"/>
            <w:sz w:val="22"/>
            <w:szCs w:val="22"/>
          </w:rPr>
          <w:t>s</w:t>
        </w:r>
      </w:ins>
      <w:ins w:id="212" w:author="Daniel Buonaiuto" w:date="2017-03-20T11:13:00Z">
        <w:r w:rsidR="00246415">
          <w:rPr>
            <w:rFonts w:ascii="Times New Roman" w:hAnsi="Times New Roman" w:cs="Times New Roman"/>
            <w:color w:val="000000"/>
            <w:sz w:val="22"/>
            <w:szCs w:val="22"/>
          </w:rPr>
          <w:t xml:space="preserve"> for confidence in this</w:t>
        </w:r>
      </w:ins>
      <w:ins w:id="213" w:author="Dan" w:date="2017-03-23T10:02:00Z">
        <w:r w:rsidR="007B4C4A">
          <w:rPr>
            <w:rFonts w:ascii="Times New Roman" w:hAnsi="Times New Roman" w:cs="Times New Roman"/>
            <w:color w:val="000000"/>
            <w:sz w:val="22"/>
            <w:szCs w:val="22"/>
          </w:rPr>
          <w:t xml:space="preserve"> </w:t>
        </w:r>
        <w:proofErr w:type="gramStart"/>
        <w:r w:rsidR="007B4C4A">
          <w:rPr>
            <w:rFonts w:ascii="Times New Roman" w:hAnsi="Times New Roman" w:cs="Times New Roman"/>
            <w:color w:val="000000"/>
            <w:sz w:val="22"/>
            <w:szCs w:val="22"/>
          </w:rPr>
          <w:t>one year</w:t>
        </w:r>
      </w:ins>
      <w:proofErr w:type="gramEnd"/>
      <w:ins w:id="214" w:author="Daniel Buonaiuto" w:date="2017-03-20T11:13:00Z">
        <w:r w:rsidR="00246415">
          <w:rPr>
            <w:rFonts w:ascii="Times New Roman" w:hAnsi="Times New Roman" w:cs="Times New Roman"/>
            <w:color w:val="000000"/>
            <w:sz w:val="22"/>
            <w:szCs w:val="22"/>
          </w:rPr>
          <w:t xml:space="preserve"> study,</w:t>
        </w:r>
      </w:ins>
      <w:ins w:id="215" w:author="Daniel Buonaiuto" w:date="2017-03-20T11:16:00Z">
        <w:r w:rsidR="00246415">
          <w:rPr>
            <w:rFonts w:ascii="Times New Roman" w:hAnsi="Times New Roman" w:cs="Times New Roman"/>
            <w:color w:val="000000"/>
            <w:sz w:val="22"/>
            <w:szCs w:val="22"/>
          </w:rPr>
          <w:t xml:space="preserve"> however, it should be noted that the theory surround</w:t>
        </w:r>
      </w:ins>
      <w:ins w:id="216" w:author="Dan" w:date="2017-03-23T09:42:00Z">
        <w:r w:rsidR="00146B8F">
          <w:rPr>
            <w:rFonts w:ascii="Times New Roman" w:hAnsi="Times New Roman" w:cs="Times New Roman"/>
            <w:color w:val="000000"/>
            <w:sz w:val="22"/>
            <w:szCs w:val="22"/>
          </w:rPr>
          <w:t>ing</w:t>
        </w:r>
      </w:ins>
      <w:ins w:id="217" w:author="Daniel Buonaiuto" w:date="2017-03-20T11:16:00Z">
        <w:r w:rsidR="00246415">
          <w:rPr>
            <w:rFonts w:ascii="Times New Roman" w:hAnsi="Times New Roman" w:cs="Times New Roman"/>
            <w:color w:val="000000"/>
            <w:sz w:val="22"/>
            <w:szCs w:val="22"/>
          </w:rPr>
          <w:t xml:space="preserve"> inbreeding depression addresses</w:t>
        </w:r>
      </w:ins>
      <w:ins w:id="218" w:author="Daniel Buonaiuto" w:date="2017-03-20T11:17:00Z">
        <w:r w:rsidR="00246415">
          <w:rPr>
            <w:rFonts w:ascii="Times New Roman" w:hAnsi="Times New Roman" w:cs="Times New Roman"/>
            <w:color w:val="000000"/>
            <w:sz w:val="22"/>
            <w:szCs w:val="22"/>
          </w:rPr>
          <w:t xml:space="preserve"> effects of long term </w:t>
        </w:r>
        <w:proofErr w:type="spellStart"/>
        <w:r w:rsidR="00246415">
          <w:rPr>
            <w:rFonts w:ascii="Times New Roman" w:hAnsi="Times New Roman" w:cs="Times New Roman"/>
            <w:color w:val="000000"/>
            <w:sz w:val="22"/>
            <w:szCs w:val="22"/>
          </w:rPr>
          <w:t>selfing</w:t>
        </w:r>
        <w:proofErr w:type="spellEnd"/>
        <w:r w:rsidR="00246415">
          <w:rPr>
            <w:rFonts w:ascii="Times New Roman" w:hAnsi="Times New Roman" w:cs="Times New Roman"/>
            <w:color w:val="000000"/>
            <w:sz w:val="22"/>
            <w:szCs w:val="22"/>
          </w:rPr>
          <w:t xml:space="preserve"> over multiple generation</w:t>
        </w:r>
      </w:ins>
      <w:ins w:id="219" w:author="Daniel Buonaiuto" w:date="2017-03-20T11:18:00Z">
        <w:r w:rsidR="00246415">
          <w:rPr>
            <w:rFonts w:ascii="Times New Roman" w:hAnsi="Times New Roman" w:cs="Times New Roman"/>
            <w:color w:val="000000"/>
            <w:sz w:val="22"/>
            <w:szCs w:val="22"/>
          </w:rPr>
          <w:t xml:space="preserve">. My study implicates inbreeding depression as the mechanisms reducing seed set in </w:t>
        </w:r>
      </w:ins>
      <w:ins w:id="220" w:author="Daniel Buonaiuto" w:date="2017-03-20T11:19:00Z">
        <w:r w:rsidR="00246415">
          <w:rPr>
            <w:rFonts w:ascii="Times New Roman" w:hAnsi="Times New Roman" w:cs="Times New Roman"/>
            <w:i/>
            <w:color w:val="000000"/>
            <w:sz w:val="22"/>
            <w:szCs w:val="22"/>
          </w:rPr>
          <w:t xml:space="preserve">C. </w:t>
        </w:r>
        <w:proofErr w:type="spellStart"/>
        <w:r w:rsidR="00246415">
          <w:rPr>
            <w:rFonts w:ascii="Times New Roman" w:hAnsi="Times New Roman" w:cs="Times New Roman"/>
            <w:i/>
            <w:color w:val="000000"/>
            <w:sz w:val="22"/>
            <w:szCs w:val="22"/>
          </w:rPr>
          <w:t>pensylvanica</w:t>
        </w:r>
        <w:proofErr w:type="spellEnd"/>
        <w:r w:rsidR="00246415">
          <w:rPr>
            <w:rFonts w:ascii="Times New Roman" w:hAnsi="Times New Roman" w:cs="Times New Roman"/>
            <w:i/>
            <w:color w:val="000000"/>
            <w:sz w:val="22"/>
            <w:szCs w:val="22"/>
          </w:rPr>
          <w:t xml:space="preserve">, </w:t>
        </w:r>
        <w:r w:rsidR="00246415">
          <w:rPr>
            <w:rFonts w:ascii="Times New Roman" w:hAnsi="Times New Roman" w:cs="Times New Roman"/>
            <w:color w:val="000000"/>
            <w:sz w:val="22"/>
            <w:szCs w:val="22"/>
          </w:rPr>
          <w:t xml:space="preserve">but further study </w:t>
        </w:r>
      </w:ins>
      <w:ins w:id="221" w:author="Daniel Buonaiuto" w:date="2017-03-20T11:20:00Z">
        <w:r w:rsidR="00246415">
          <w:rPr>
            <w:rFonts w:ascii="Times New Roman" w:hAnsi="Times New Roman" w:cs="Times New Roman"/>
            <w:color w:val="000000"/>
            <w:sz w:val="22"/>
            <w:szCs w:val="22"/>
          </w:rPr>
          <w:t>over multiple generations would be needed to confirm this implication.</w:t>
        </w:r>
      </w:ins>
    </w:p>
    <w:p w14:paraId="569A42EE" w14:textId="18E28C1A" w:rsidR="0047125D" w:rsidRPr="0047125D" w:rsidDel="00066D61" w:rsidRDefault="0047125D" w:rsidP="0047125D">
      <w:pPr>
        <w:spacing w:line="480" w:lineRule="auto"/>
        <w:ind w:firstLine="720"/>
        <w:rPr>
          <w:del w:id="222" w:author="Daniel Buonaiuto" w:date="2017-03-14T10:44:00Z"/>
          <w:rFonts w:ascii="Times New Roman" w:hAnsi="Times New Roman" w:cs="Times New Roman"/>
          <w:sz w:val="22"/>
          <w:szCs w:val="22"/>
        </w:rPr>
      </w:pPr>
      <w:del w:id="223" w:author="Daniel Buonaiuto" w:date="2017-03-14T10:44:00Z">
        <w:r w:rsidRPr="0047125D" w:rsidDel="00066D61">
          <w:rPr>
            <w:rFonts w:ascii="Times New Roman" w:hAnsi="Times New Roman" w:cs="Times New Roman"/>
            <w:color w:val="000000"/>
            <w:sz w:val="22"/>
            <w:szCs w:val="22"/>
          </w:rPr>
          <w:delText xml:space="preserve">In this experiment, </w:delText>
        </w:r>
        <w:r w:rsidDel="00066D61">
          <w:rPr>
            <w:rFonts w:ascii="Times New Roman" w:hAnsi="Times New Roman" w:cs="Times New Roman"/>
            <w:color w:val="000000"/>
            <w:sz w:val="22"/>
            <w:szCs w:val="22"/>
          </w:rPr>
          <w:delText xml:space="preserve">I found </w:delText>
        </w:r>
        <w:r w:rsidRPr="0047125D" w:rsidDel="00066D61">
          <w:rPr>
            <w:rFonts w:ascii="Times New Roman" w:hAnsi="Times New Roman" w:cs="Times New Roman"/>
            <w:color w:val="000000"/>
            <w:sz w:val="22"/>
            <w:szCs w:val="22"/>
          </w:rPr>
          <w:delText xml:space="preserve">no significant effect of breeding system on seed weight, which is consistent with observations in the literature that mean seed size is relatively invariant across a given species, especially when seeds are produced under similar environmental conditions (Silvertown 1989). </w:delText>
        </w:r>
      </w:del>
      <w:del w:id="224" w:author="Daniel Buonaiuto" w:date="2017-03-14T10:43:00Z">
        <w:r w:rsidRPr="0047125D" w:rsidDel="00066D61">
          <w:rPr>
            <w:rFonts w:ascii="Times New Roman" w:hAnsi="Times New Roman" w:cs="Times New Roman"/>
            <w:color w:val="000000"/>
            <w:sz w:val="22"/>
            <w:szCs w:val="22"/>
          </w:rPr>
          <w:delText>Though not observed in this study, it is generally understood that there is a trade-off between seed size and seed set, and there is selective pressure to produce more seeds (Westoby et al 1992). At the same time, larger seeds increase the likelihood of seedling establishment and are associated with increased tolerance in stressful conditions (Leishman et al 2000). Smaller seeds are also generally associated with persistence in seed banks (Leck and Shutz 2005). These tradeoffs have resulted in stabilizing selection for seed weight over time, resulting in relatively consistent patterns in mean seed size despite high variability in seed set for a given species (Sandras 2007).</w:delText>
        </w:r>
      </w:del>
    </w:p>
    <w:p w14:paraId="77067B26" w14:textId="4EA067F8" w:rsidR="0047125D" w:rsidRPr="0047125D" w:rsidDel="00394844" w:rsidRDefault="00C85FEB" w:rsidP="0047125D">
      <w:pPr>
        <w:spacing w:line="480" w:lineRule="auto"/>
        <w:ind w:firstLine="720"/>
        <w:rPr>
          <w:del w:id="225" w:author="Daniel Buonaiuto" w:date="2017-03-14T10:47:00Z"/>
          <w:rFonts w:ascii="Times New Roman" w:hAnsi="Times New Roman" w:cs="Times New Roman"/>
          <w:sz w:val="22"/>
          <w:szCs w:val="22"/>
        </w:rPr>
      </w:pPr>
      <w:r>
        <w:rPr>
          <w:rFonts w:ascii="Times New Roman" w:hAnsi="Times New Roman" w:cs="Times New Roman"/>
          <w:color w:val="000000"/>
          <w:sz w:val="22"/>
          <w:szCs w:val="22"/>
        </w:rPr>
        <w:t>T</w:t>
      </w:r>
      <w:r w:rsidR="0047125D" w:rsidRPr="0047125D">
        <w:rPr>
          <w:rFonts w:ascii="Times New Roman" w:hAnsi="Times New Roman" w:cs="Times New Roman"/>
          <w:color w:val="000000"/>
          <w:sz w:val="22"/>
          <w:szCs w:val="22"/>
        </w:rPr>
        <w:t xml:space="preserve">he results of this study indicated the breeding system was an important determinant of seed set and should be considered in </w:t>
      </w:r>
      <w:r w:rsidR="0047125D" w:rsidRPr="0047125D">
        <w:rPr>
          <w:rFonts w:ascii="Times New Roman" w:hAnsi="Times New Roman" w:cs="Times New Roman"/>
          <w:i/>
          <w:iCs/>
          <w:color w:val="000000"/>
          <w:sz w:val="22"/>
          <w:szCs w:val="22"/>
        </w:rPr>
        <w:t xml:space="preserve">C. </w:t>
      </w:r>
      <w:proofErr w:type="spellStart"/>
      <w:r w:rsidR="0047125D" w:rsidRPr="0047125D">
        <w:rPr>
          <w:rFonts w:ascii="Times New Roman" w:hAnsi="Times New Roman" w:cs="Times New Roman"/>
          <w:i/>
          <w:iCs/>
          <w:color w:val="000000"/>
          <w:sz w:val="22"/>
          <w:szCs w:val="22"/>
        </w:rPr>
        <w:t>pensylvanica</w:t>
      </w:r>
      <w:proofErr w:type="spellEnd"/>
      <w:r w:rsidR="0047125D" w:rsidRPr="0047125D">
        <w:rPr>
          <w:rFonts w:ascii="Times New Roman" w:hAnsi="Times New Roman" w:cs="Times New Roman"/>
          <w:color w:val="000000"/>
          <w:sz w:val="22"/>
          <w:szCs w:val="22"/>
        </w:rPr>
        <w:t xml:space="preserve"> nursery production</w:t>
      </w:r>
      <w:ins w:id="226" w:author="Daniel Buonaiuto" w:date="2017-03-14T10:47:00Z">
        <w:r w:rsidR="00394844">
          <w:rPr>
            <w:rFonts w:ascii="Times New Roman" w:hAnsi="Times New Roman" w:cs="Times New Roman"/>
            <w:color w:val="000000"/>
            <w:sz w:val="22"/>
            <w:szCs w:val="22"/>
          </w:rPr>
          <w:t>.</w:t>
        </w:r>
      </w:ins>
      <w:del w:id="227" w:author="Daniel Buonaiuto" w:date="2017-03-14T10:47:00Z">
        <w:r w:rsidR="0047125D" w:rsidRPr="0047125D" w:rsidDel="00394844">
          <w:rPr>
            <w:rFonts w:ascii="Times New Roman" w:hAnsi="Times New Roman" w:cs="Times New Roman"/>
            <w:color w:val="000000"/>
            <w:sz w:val="22"/>
            <w:szCs w:val="22"/>
          </w:rPr>
          <w:delText xml:space="preserve">, </w:delText>
        </w:r>
        <w:r w:rsidDel="00394844">
          <w:rPr>
            <w:rFonts w:ascii="Times New Roman" w:hAnsi="Times New Roman" w:cs="Times New Roman"/>
            <w:color w:val="000000"/>
            <w:sz w:val="22"/>
            <w:szCs w:val="22"/>
          </w:rPr>
          <w:delText xml:space="preserve">but </w:delText>
        </w:r>
        <w:r w:rsidR="0047125D" w:rsidRPr="0047125D" w:rsidDel="00394844">
          <w:rPr>
            <w:rFonts w:ascii="Times New Roman" w:hAnsi="Times New Roman" w:cs="Times New Roman"/>
            <w:color w:val="000000"/>
            <w:sz w:val="22"/>
            <w:szCs w:val="22"/>
          </w:rPr>
          <w:delText>several other biological and ecological factors have been shown to affect seed production in other species and warrant further study. While the clones used in this experiment were selected from sites with coarse homogeneity, there was also certainly latent, micro-variation between sites. It is possible that the influence of original site factors, such as nutrient availability, soil moisture or exposure to light may have persisted through the experiment and affected flower and seed production (Fe</w:delText>
        </w:r>
        <w:r w:rsidDel="00394844">
          <w:rPr>
            <w:rFonts w:ascii="Times New Roman" w:hAnsi="Times New Roman" w:cs="Times New Roman"/>
            <w:color w:val="000000"/>
            <w:sz w:val="22"/>
            <w:szCs w:val="22"/>
          </w:rPr>
          <w:delText>nner and Thompson 2005), though</w:delText>
        </w:r>
        <w:r w:rsidR="0047125D" w:rsidDel="00394844">
          <w:rPr>
            <w:rFonts w:ascii="Times New Roman" w:hAnsi="Times New Roman" w:cs="Times New Roman"/>
            <w:color w:val="000000"/>
            <w:sz w:val="22"/>
            <w:szCs w:val="22"/>
          </w:rPr>
          <w:delText xml:space="preserve"> I took </w:delText>
        </w:r>
        <w:r w:rsidR="0047125D" w:rsidRPr="0047125D" w:rsidDel="00394844">
          <w:rPr>
            <w:rFonts w:ascii="Times New Roman" w:hAnsi="Times New Roman" w:cs="Times New Roman"/>
            <w:color w:val="000000"/>
            <w:sz w:val="22"/>
            <w:szCs w:val="22"/>
          </w:rPr>
          <w:delText>precautions to minimize this possibility by growing all sedges under standardized conditions for several months after initial collection. Other factors not evaluated in this study that have been shown to influence seed production include maternal environment (Gutterman 1991), age of maternal plant (</w:delText>
        </w:r>
        <w:r w:rsidR="0047125D" w:rsidRPr="0047125D" w:rsidDel="00394844">
          <w:rPr>
            <w:rFonts w:ascii="Times New Roman" w:hAnsi="Times New Roman" w:cs="Times New Roman"/>
            <w:color w:val="333333"/>
            <w:sz w:val="22"/>
            <w:szCs w:val="22"/>
          </w:rPr>
          <w:delText>Lembicz</w:delText>
        </w:r>
        <w:r w:rsidR="0047125D" w:rsidRPr="0047125D" w:rsidDel="00394844">
          <w:rPr>
            <w:rFonts w:ascii="Times New Roman" w:hAnsi="Times New Roman" w:cs="Times New Roman"/>
            <w:color w:val="333333"/>
            <w:sz w:val="22"/>
            <w:szCs w:val="22"/>
            <w:shd w:val="clear" w:color="auto" w:fill="F8F8F8"/>
          </w:rPr>
          <w:delText xml:space="preserve"> </w:delText>
        </w:r>
        <w:r w:rsidR="0047125D" w:rsidRPr="0047125D" w:rsidDel="00394844">
          <w:rPr>
            <w:rFonts w:ascii="Times New Roman" w:hAnsi="Times New Roman" w:cs="Times New Roman"/>
            <w:color w:val="000000"/>
            <w:sz w:val="22"/>
            <w:szCs w:val="22"/>
          </w:rPr>
          <w:delText xml:space="preserve">et al 2011) and paternal contributions (de Jong et al 2011). These factors were beyond the scope of this study, but should be evaluated in future work to provide native plant growers with a more complete picture of the regeneration requirements of </w:delText>
        </w:r>
        <w:r w:rsidR="0047125D" w:rsidRPr="0047125D" w:rsidDel="00394844">
          <w:rPr>
            <w:rFonts w:ascii="Times New Roman" w:hAnsi="Times New Roman" w:cs="Times New Roman"/>
            <w:i/>
            <w:iCs/>
            <w:color w:val="000000"/>
            <w:sz w:val="22"/>
            <w:szCs w:val="22"/>
          </w:rPr>
          <w:delText>C. pensylvanica</w:delText>
        </w:r>
        <w:r w:rsidR="0047125D" w:rsidRPr="0047125D" w:rsidDel="00394844">
          <w:rPr>
            <w:rFonts w:ascii="Times New Roman" w:hAnsi="Times New Roman" w:cs="Times New Roman"/>
            <w:color w:val="000000"/>
            <w:sz w:val="22"/>
            <w:szCs w:val="22"/>
          </w:rPr>
          <w:delText xml:space="preserve"> in the context of restoration </w:delText>
        </w:r>
        <w:r w:rsidDel="00394844">
          <w:rPr>
            <w:rFonts w:ascii="Times New Roman" w:hAnsi="Times New Roman" w:cs="Times New Roman"/>
            <w:color w:val="000000"/>
            <w:sz w:val="22"/>
            <w:szCs w:val="22"/>
          </w:rPr>
          <w:delText xml:space="preserve">plant </w:delText>
        </w:r>
        <w:r w:rsidR="0047125D" w:rsidRPr="0047125D" w:rsidDel="00394844">
          <w:rPr>
            <w:rFonts w:ascii="Times New Roman" w:hAnsi="Times New Roman" w:cs="Times New Roman"/>
            <w:color w:val="000000"/>
            <w:sz w:val="22"/>
            <w:szCs w:val="22"/>
          </w:rPr>
          <w:delText>production</w:delText>
        </w:r>
        <w:r w:rsidR="0047125D" w:rsidRPr="0047125D" w:rsidDel="00394844">
          <w:rPr>
            <w:rFonts w:ascii="Times New Roman" w:hAnsi="Times New Roman" w:cs="Times New Roman"/>
            <w:i/>
            <w:iCs/>
            <w:color w:val="000000"/>
            <w:sz w:val="22"/>
            <w:szCs w:val="22"/>
          </w:rPr>
          <w:delText>.</w:delText>
        </w:r>
      </w:del>
      <w:ins w:id="228" w:author="Daniel Buonaiuto" w:date="2017-03-14T10:47:00Z">
        <w:r w:rsidR="00394844">
          <w:rPr>
            <w:rFonts w:ascii="Times New Roman" w:hAnsi="Times New Roman" w:cs="Times New Roman"/>
            <w:color w:val="000000"/>
            <w:sz w:val="22"/>
            <w:szCs w:val="22"/>
          </w:rPr>
          <w:t xml:space="preserve"> </w:t>
        </w:r>
      </w:ins>
    </w:p>
    <w:p w14:paraId="4EAF6713" w14:textId="60C26C90" w:rsidR="0047125D" w:rsidRPr="0047125D" w:rsidDel="00394844" w:rsidRDefault="0047125D" w:rsidP="0047125D">
      <w:pPr>
        <w:spacing w:line="480" w:lineRule="auto"/>
        <w:ind w:firstLine="720"/>
        <w:rPr>
          <w:del w:id="229" w:author="Daniel Buonaiuto" w:date="2017-03-14T10:47:00Z"/>
          <w:rFonts w:ascii="Times New Roman" w:hAnsi="Times New Roman" w:cs="Times New Roman"/>
          <w:sz w:val="22"/>
          <w:szCs w:val="22"/>
        </w:rPr>
      </w:pPr>
      <w:del w:id="230" w:author="Daniel Buonaiuto" w:date="2017-03-14T10:47:00Z">
        <w:r w:rsidRPr="0047125D" w:rsidDel="00394844">
          <w:rPr>
            <w:rFonts w:ascii="Times New Roman" w:hAnsi="Times New Roman" w:cs="Times New Roman"/>
            <w:color w:val="000000"/>
            <w:sz w:val="22"/>
            <w:szCs w:val="22"/>
          </w:rPr>
          <w:delText xml:space="preserve">It also important to note that the relevant ecological theories surrounding inbreeding depression all deal with the effects of long-term selfing; repeated self-pollination over multiple generations. This study examined only one reproduction event and did not include background observations or analysis about differences in the genetic history or population structures for the genets in the study. With only one season’s worth of observations and unknown genetic backgrounds, it is difficult to evaluate the full implications of the results obtained in the study towards the long-term productivity of these focal plants as seed sources. Because reliable production is an important factor for native plant growers, further research should evaluate the effect of outcrossing in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in multi-year studies to help determine if the fitness benefits demonstrated in this study persist in the long term. </w:delText>
        </w:r>
      </w:del>
    </w:p>
    <w:p w14:paraId="3A1230EC" w14:textId="54835BB3" w:rsidR="0047125D" w:rsidRPr="004739D6" w:rsidRDefault="0047125D" w:rsidP="00830BC4">
      <w:pPr>
        <w:spacing w:line="480" w:lineRule="auto"/>
        <w:ind w:firstLine="720"/>
        <w:rPr>
          <w:rFonts w:ascii="Times New Roman" w:hAnsi="Times New Roman" w:cs="Times New Roman"/>
          <w:color w:val="000000"/>
          <w:sz w:val="22"/>
          <w:szCs w:val="22"/>
        </w:rPr>
      </w:pPr>
      <w:del w:id="231" w:author="Daniel Buonaiuto" w:date="2017-03-14T10:47:00Z">
        <w:r w:rsidRPr="0047125D" w:rsidDel="00394844">
          <w:rPr>
            <w:rFonts w:ascii="Times New Roman" w:hAnsi="Times New Roman" w:cs="Times New Roman"/>
            <w:color w:val="000000"/>
            <w:sz w:val="22"/>
            <w:szCs w:val="22"/>
          </w:rPr>
          <w:delText xml:space="preserve">To return to the applied question of this study, can growers use these results to better produce </w:delText>
        </w:r>
        <w:r w:rsidRPr="0047125D" w:rsidDel="00394844">
          <w:rPr>
            <w:rFonts w:ascii="Times New Roman" w:hAnsi="Times New Roman" w:cs="Times New Roman"/>
            <w:i/>
            <w:iCs/>
            <w:color w:val="000000"/>
            <w:sz w:val="22"/>
            <w:szCs w:val="22"/>
          </w:rPr>
          <w:delText xml:space="preserve">C. pensylvanica </w:delText>
        </w:r>
        <w:r w:rsidRPr="0047125D" w:rsidDel="00394844">
          <w:rPr>
            <w:rFonts w:ascii="Times New Roman" w:hAnsi="Times New Roman" w:cs="Times New Roman"/>
            <w:color w:val="000000"/>
            <w:sz w:val="22"/>
            <w:szCs w:val="22"/>
          </w:rPr>
          <w:delText xml:space="preserve">propagules for restoration? </w:delText>
        </w:r>
      </w:del>
      <w:r w:rsidRPr="0047125D">
        <w:rPr>
          <w:rFonts w:ascii="Times New Roman" w:hAnsi="Times New Roman" w:cs="Times New Roman"/>
          <w:color w:val="000000"/>
          <w:sz w:val="22"/>
          <w:szCs w:val="22"/>
        </w:rPr>
        <w:t xml:space="preserve">The model </w:t>
      </w:r>
      <w:del w:id="232" w:author="Daniel Buonaiuto" w:date="2017-03-14T10:48:00Z">
        <w:r w:rsidDel="00394844">
          <w:rPr>
            <w:rFonts w:ascii="Times New Roman" w:hAnsi="Times New Roman" w:cs="Times New Roman"/>
            <w:color w:val="000000"/>
            <w:sz w:val="22"/>
            <w:szCs w:val="22"/>
          </w:rPr>
          <w:delText xml:space="preserve">I </w:delText>
        </w:r>
        <w:r w:rsidRPr="0047125D" w:rsidDel="00394844">
          <w:rPr>
            <w:rFonts w:ascii="Times New Roman" w:hAnsi="Times New Roman" w:cs="Times New Roman"/>
            <w:color w:val="000000"/>
            <w:sz w:val="22"/>
            <w:szCs w:val="22"/>
          </w:rPr>
          <w:delText xml:space="preserve">developed through this study </w:delText>
        </w:r>
      </w:del>
      <w:r w:rsidRPr="0047125D">
        <w:rPr>
          <w:rFonts w:ascii="Times New Roman" w:hAnsi="Times New Roman" w:cs="Times New Roman"/>
          <w:color w:val="000000"/>
          <w:sz w:val="22"/>
          <w:szCs w:val="22"/>
        </w:rPr>
        <w:t>projected a 1.6</w:t>
      </w:r>
      <w:r w:rsidR="009C2842">
        <w:rPr>
          <w:rFonts w:ascii="Times New Roman" w:hAnsi="Times New Roman" w:cs="Times New Roman"/>
          <w:color w:val="000000"/>
          <w:sz w:val="22"/>
          <w:szCs w:val="22"/>
        </w:rPr>
        <w:t>5</w:t>
      </w:r>
      <w:r w:rsidRPr="0047125D">
        <w:rPr>
          <w:rFonts w:ascii="Times New Roman" w:hAnsi="Times New Roman" w:cs="Times New Roman"/>
          <w:color w:val="000000"/>
          <w:sz w:val="22"/>
          <w:szCs w:val="22"/>
        </w:rPr>
        <w:t xml:space="preserve">x increase in seed set when outcrossing was compared to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w:t>
      </w:r>
      <w:ins w:id="233" w:author="Daniel Buonaiuto" w:date="2017-03-20T11:25:00Z">
        <w:r w:rsidR="00830BC4">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On a production scale, this difference could significantly affect a grower's ability to economically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w:t>
      </w:r>
      <w:ins w:id="234" w:author="Daniel Buonaiuto" w:date="2017-03-20T11:04:00Z">
        <w:r w:rsidR="00132D42">
          <w:rPr>
            <w:rFonts w:ascii="Times New Roman" w:hAnsi="Times New Roman" w:cs="Times New Roman"/>
            <w:color w:val="000000"/>
            <w:sz w:val="22"/>
            <w:szCs w:val="22"/>
          </w:rPr>
          <w:t xml:space="preserve"> </w:t>
        </w:r>
      </w:ins>
      <w:r w:rsidRPr="0047125D">
        <w:rPr>
          <w:rFonts w:ascii="Times New Roman" w:hAnsi="Times New Roman" w:cs="Times New Roman"/>
          <w:color w:val="000000"/>
          <w:sz w:val="22"/>
          <w:szCs w:val="22"/>
        </w:rPr>
        <w:t xml:space="preserve">While there is a general preference towards wild collected restoration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 xml:space="preserve"> </w:t>
      </w:r>
      <w:r w:rsidR="0015121B">
        <w:rPr>
          <w:rFonts w:ascii="Times New Roman" w:hAnsi="Times New Roman" w:cs="Times New Roman"/>
          <w:color w:val="000000"/>
          <w:sz w:val="22"/>
          <w:szCs w:val="22"/>
        </w:rPr>
        <w:t xml:space="preserve">in order </w:t>
      </w:r>
      <w:r w:rsidRPr="0047125D">
        <w:rPr>
          <w:rFonts w:ascii="Times New Roman" w:hAnsi="Times New Roman" w:cs="Times New Roman"/>
          <w:color w:val="000000"/>
          <w:sz w:val="22"/>
          <w:szCs w:val="22"/>
        </w:rPr>
        <w:t>to prevent the inadvertent but inevitable breeder’s selection on cultivated materials (</w:t>
      </w:r>
      <w:proofErr w:type="spellStart"/>
      <w:r w:rsidRPr="0047125D">
        <w:rPr>
          <w:rFonts w:ascii="Times New Roman" w:hAnsi="Times New Roman" w:cs="Times New Roman"/>
          <w:color w:val="000000"/>
          <w:sz w:val="22"/>
          <w:szCs w:val="22"/>
          <w:shd w:val="clear" w:color="auto" w:fill="FFFFFF"/>
        </w:rPr>
        <w:t>Schröder</w:t>
      </w:r>
      <w:proofErr w:type="spellEnd"/>
      <w:r w:rsidRPr="0047125D">
        <w:rPr>
          <w:rFonts w:ascii="Times New Roman" w:hAnsi="Times New Roman" w:cs="Times New Roman"/>
          <w:color w:val="000000"/>
          <w:sz w:val="22"/>
          <w:szCs w:val="22"/>
          <w:shd w:val="clear" w:color="auto" w:fill="FFFFFF"/>
        </w:rPr>
        <w:t xml:space="preserve"> and </w:t>
      </w:r>
      <w:proofErr w:type="spellStart"/>
      <w:r w:rsidRPr="0047125D">
        <w:rPr>
          <w:rFonts w:ascii="Times New Roman" w:hAnsi="Times New Roman" w:cs="Times New Roman"/>
          <w:color w:val="000000"/>
          <w:sz w:val="22"/>
          <w:szCs w:val="22"/>
          <w:shd w:val="clear" w:color="auto" w:fill="FFFFFF"/>
        </w:rPr>
        <w:t>Prasse</w:t>
      </w:r>
      <w:proofErr w:type="spellEnd"/>
      <w:r w:rsidRPr="0047125D">
        <w:rPr>
          <w:rFonts w:ascii="Times New Roman" w:hAnsi="Times New Roman" w:cs="Times New Roman"/>
          <w:color w:val="000000"/>
          <w:sz w:val="22"/>
          <w:szCs w:val="22"/>
          <w:shd w:val="clear" w:color="auto" w:fill="FFFFFF"/>
        </w:rPr>
        <w:t xml:space="preserve"> 2013</w:t>
      </w:r>
      <w:r w:rsidRPr="0047125D">
        <w:rPr>
          <w:rFonts w:ascii="Times New Roman" w:hAnsi="Times New Roman" w:cs="Times New Roman"/>
          <w:color w:val="000000"/>
          <w:sz w:val="22"/>
          <w:szCs w:val="22"/>
        </w:rPr>
        <w:t xml:space="preserve">), the high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rates for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makes wild collection of seed nearly impossible. Instead, growers might consider constructing seed gardens assembled spatially to maximize the interactions between plants of different genotypes as an option for increasing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seed yield. Such gardens would not only increase the likelihood of outcrossing, but if regularly supplemented, could serve the dual purpose of maintaining a large genetic pool to preserve the adaptive capacity of the plant stock as local conditions change. </w:t>
      </w:r>
      <w:ins w:id="235" w:author="Daniel Buonaiuto" w:date="2017-03-20T11:06:00Z">
        <w:r w:rsidR="00132D42">
          <w:rPr>
            <w:rFonts w:ascii="Times New Roman" w:hAnsi="Times New Roman" w:cs="Times New Roman"/>
            <w:color w:val="000000"/>
            <w:sz w:val="22"/>
            <w:szCs w:val="22"/>
          </w:rPr>
          <w:t xml:space="preserve"> The economic benefits of this approach and increased seed</w:t>
        </w:r>
      </w:ins>
      <w:ins w:id="236" w:author="Daniel Buonaiuto" w:date="2017-03-20T11:25:00Z">
        <w:r w:rsidR="00830BC4">
          <w:rPr>
            <w:rFonts w:ascii="Times New Roman" w:hAnsi="Times New Roman" w:cs="Times New Roman"/>
            <w:color w:val="000000"/>
            <w:sz w:val="22"/>
            <w:szCs w:val="22"/>
          </w:rPr>
          <w:t xml:space="preserve"> </w:t>
        </w:r>
      </w:ins>
      <w:ins w:id="237" w:author="Daniel Buonaiuto" w:date="2017-03-20T11:06:00Z">
        <w:r w:rsidR="00132D42">
          <w:rPr>
            <w:rFonts w:ascii="Times New Roman" w:hAnsi="Times New Roman" w:cs="Times New Roman"/>
            <w:color w:val="000000"/>
            <w:sz w:val="22"/>
            <w:szCs w:val="22"/>
          </w:rPr>
          <w:t xml:space="preserve">set for growers would need to be evaluated on a </w:t>
        </w:r>
        <w:proofErr w:type="gramStart"/>
        <w:r w:rsidR="00132D42">
          <w:rPr>
            <w:rFonts w:ascii="Times New Roman" w:hAnsi="Times New Roman" w:cs="Times New Roman"/>
            <w:color w:val="000000"/>
            <w:sz w:val="22"/>
            <w:szCs w:val="22"/>
          </w:rPr>
          <w:t>case by case</w:t>
        </w:r>
        <w:proofErr w:type="gramEnd"/>
        <w:r w:rsidR="00132D42">
          <w:rPr>
            <w:rFonts w:ascii="Times New Roman" w:hAnsi="Times New Roman" w:cs="Times New Roman"/>
            <w:color w:val="000000"/>
            <w:sz w:val="22"/>
            <w:szCs w:val="22"/>
          </w:rPr>
          <w:t xml:space="preserve"> basis, requiring economic analysis beyond the scope of this paper.</w:t>
        </w:r>
      </w:ins>
      <w:ins w:id="238" w:author="Daniel Buonaiuto" w:date="2017-03-20T11:24:00Z">
        <w:r w:rsidR="00830BC4">
          <w:rPr>
            <w:rFonts w:ascii="Times New Roman" w:hAnsi="Times New Roman" w:cs="Times New Roman"/>
            <w:color w:val="000000"/>
            <w:sz w:val="22"/>
            <w:szCs w:val="22"/>
          </w:rPr>
          <w:t xml:space="preserve"> </w:t>
        </w:r>
      </w:ins>
      <w:ins w:id="239" w:author="Daniel Buonaiuto" w:date="2017-03-20T11:30:00Z">
        <w:r w:rsidR="00830BC4">
          <w:rPr>
            <w:rFonts w:ascii="Times New Roman" w:hAnsi="Times New Roman" w:cs="Times New Roman"/>
            <w:color w:val="000000"/>
            <w:sz w:val="22"/>
            <w:szCs w:val="22"/>
          </w:rPr>
          <w:t>The utility of this approach may also vary regionally.</w:t>
        </w:r>
      </w:ins>
      <w:ins w:id="240" w:author="Daniel Buonaiuto" w:date="2017-03-20T11:39:00Z">
        <w:r w:rsidR="009C7481">
          <w:rPr>
            <w:rFonts w:ascii="Times New Roman" w:hAnsi="Times New Roman" w:cs="Times New Roman"/>
            <w:color w:val="000000"/>
            <w:sz w:val="22"/>
            <w:szCs w:val="22"/>
          </w:rPr>
          <w:t xml:space="preserve"> In this study,</w:t>
        </w:r>
      </w:ins>
      <w:ins w:id="241" w:author="Daniel Buonaiuto" w:date="2017-03-20T11:30:00Z">
        <w:r w:rsidR="00830BC4">
          <w:rPr>
            <w:rFonts w:ascii="Times New Roman" w:hAnsi="Times New Roman" w:cs="Times New Roman"/>
            <w:color w:val="000000"/>
            <w:sz w:val="22"/>
            <w:szCs w:val="22"/>
          </w:rPr>
          <w:t xml:space="preserve"> I treated the planted materials</w:t>
        </w:r>
      </w:ins>
      <w:ins w:id="242" w:author="Daniel Buonaiuto" w:date="2017-03-20T11:31:00Z">
        <w:r w:rsidR="00830BC4">
          <w:rPr>
            <w:rFonts w:ascii="Times New Roman" w:hAnsi="Times New Roman" w:cs="Times New Roman"/>
            <w:color w:val="000000"/>
            <w:sz w:val="22"/>
            <w:szCs w:val="22"/>
          </w:rPr>
          <w:t xml:space="preserve"> as representative of the wider </w:t>
        </w:r>
        <w:proofErr w:type="spellStart"/>
        <w:r w:rsidR="00830BC4">
          <w:rPr>
            <w:rFonts w:ascii="Times New Roman" w:hAnsi="Times New Roman" w:cs="Times New Roman"/>
            <w:color w:val="000000"/>
            <w:sz w:val="22"/>
            <w:szCs w:val="22"/>
          </w:rPr>
          <w:t>germplasm</w:t>
        </w:r>
        <w:proofErr w:type="spellEnd"/>
        <w:r w:rsidR="00830BC4">
          <w:rPr>
            <w:rFonts w:ascii="Times New Roman" w:hAnsi="Times New Roman" w:cs="Times New Roman"/>
            <w:color w:val="000000"/>
            <w:sz w:val="22"/>
            <w:szCs w:val="22"/>
          </w:rPr>
          <w:t xml:space="preserve"> base of the species</w:t>
        </w:r>
      </w:ins>
      <w:ins w:id="243" w:author="Daniel Buonaiuto" w:date="2017-03-20T11:32:00Z">
        <w:r w:rsidR="00830BC4">
          <w:rPr>
            <w:rFonts w:ascii="Times New Roman" w:hAnsi="Times New Roman" w:cs="Times New Roman"/>
            <w:color w:val="000000"/>
            <w:sz w:val="22"/>
            <w:szCs w:val="22"/>
          </w:rPr>
          <w:t xml:space="preserve">. To my knowledge, there have been no detailed population genetic studies in </w:t>
        </w:r>
        <w:r w:rsidR="00830BC4" w:rsidRPr="004739D6">
          <w:rPr>
            <w:rFonts w:ascii="Times New Roman" w:hAnsi="Times New Roman" w:cs="Times New Roman"/>
            <w:i/>
            <w:color w:val="000000"/>
            <w:sz w:val="22"/>
            <w:szCs w:val="22"/>
          </w:rPr>
          <w:t xml:space="preserve">C. </w:t>
        </w:r>
        <w:proofErr w:type="spellStart"/>
        <w:r w:rsidR="00830BC4" w:rsidRPr="004739D6">
          <w:rPr>
            <w:rFonts w:ascii="Times New Roman" w:hAnsi="Times New Roman" w:cs="Times New Roman"/>
            <w:i/>
            <w:color w:val="000000"/>
            <w:sz w:val="22"/>
            <w:szCs w:val="22"/>
          </w:rPr>
          <w:t>pensylvanica</w:t>
        </w:r>
      </w:ins>
      <w:proofErr w:type="spellEnd"/>
      <w:ins w:id="244" w:author="Daniel Buonaiuto" w:date="2017-03-20T11:33:00Z">
        <w:r w:rsidR="00830BC4">
          <w:rPr>
            <w:rFonts w:ascii="Times New Roman" w:hAnsi="Times New Roman" w:cs="Times New Roman"/>
            <w:i/>
            <w:color w:val="000000"/>
            <w:sz w:val="22"/>
            <w:szCs w:val="22"/>
          </w:rPr>
          <w:t xml:space="preserve"> </w:t>
        </w:r>
        <w:r w:rsidR="00830BC4">
          <w:rPr>
            <w:rFonts w:ascii="Times New Roman" w:hAnsi="Times New Roman" w:cs="Times New Roman"/>
            <w:color w:val="000000"/>
            <w:sz w:val="22"/>
            <w:szCs w:val="22"/>
          </w:rPr>
          <w:t>that could serve to evaluate this assumption</w:t>
        </w:r>
      </w:ins>
      <w:ins w:id="245" w:author="Daniel Buonaiuto" w:date="2017-03-20T11:34:00Z">
        <w:r w:rsidR="009C7481">
          <w:rPr>
            <w:rFonts w:ascii="Times New Roman" w:hAnsi="Times New Roman" w:cs="Times New Roman"/>
            <w:color w:val="000000"/>
            <w:sz w:val="22"/>
            <w:szCs w:val="22"/>
          </w:rPr>
          <w:t>, but because of the species large geographic and habitat range</w:t>
        </w:r>
      </w:ins>
      <w:ins w:id="246" w:author="Daniel Buonaiuto" w:date="2017-03-20T11:35:00Z">
        <w:r w:rsidR="009C7481">
          <w:rPr>
            <w:rFonts w:ascii="Times New Roman" w:hAnsi="Times New Roman" w:cs="Times New Roman"/>
            <w:color w:val="000000"/>
            <w:sz w:val="22"/>
            <w:szCs w:val="22"/>
          </w:rPr>
          <w:t xml:space="preserve">, it is possible there could be significant differentiation between populations. Future population genetics studies of </w:t>
        </w:r>
        <w:r w:rsidR="009C7481" w:rsidRPr="004739D6">
          <w:rPr>
            <w:rFonts w:ascii="Times New Roman" w:hAnsi="Times New Roman" w:cs="Times New Roman"/>
            <w:i/>
            <w:color w:val="000000"/>
            <w:sz w:val="22"/>
            <w:szCs w:val="22"/>
          </w:rPr>
          <w:t xml:space="preserve">C. </w:t>
        </w:r>
        <w:proofErr w:type="spellStart"/>
        <w:proofErr w:type="gramStart"/>
        <w:r w:rsidR="009C7481" w:rsidRPr="004739D6">
          <w:rPr>
            <w:rFonts w:ascii="Times New Roman" w:hAnsi="Times New Roman" w:cs="Times New Roman"/>
            <w:i/>
            <w:color w:val="000000"/>
            <w:sz w:val="22"/>
            <w:szCs w:val="22"/>
          </w:rPr>
          <w:t>pensylvanica</w:t>
        </w:r>
      </w:ins>
      <w:proofErr w:type="spellEnd"/>
      <w:ins w:id="247" w:author="Daniel Buonaiuto" w:date="2017-03-20T11:36:00Z">
        <w:r w:rsidR="009C7481">
          <w:rPr>
            <w:rFonts w:ascii="Times New Roman" w:hAnsi="Times New Roman" w:cs="Times New Roman"/>
            <w:color w:val="000000"/>
            <w:sz w:val="22"/>
            <w:szCs w:val="22"/>
          </w:rPr>
          <w:t>,</w:t>
        </w:r>
        <w:proofErr w:type="gramEnd"/>
        <w:r w:rsidR="009C7481">
          <w:rPr>
            <w:rFonts w:ascii="Times New Roman" w:hAnsi="Times New Roman" w:cs="Times New Roman"/>
            <w:color w:val="000000"/>
            <w:sz w:val="22"/>
            <w:szCs w:val="22"/>
          </w:rPr>
          <w:t xml:space="preserve"> would provide additional insight for growers to consider when evaluating the utility of</w:t>
        </w:r>
      </w:ins>
      <w:ins w:id="248" w:author="Daniel Buonaiuto" w:date="2017-03-20T11:37:00Z">
        <w:r w:rsidR="009C7481">
          <w:rPr>
            <w:rFonts w:ascii="Times New Roman" w:hAnsi="Times New Roman" w:cs="Times New Roman"/>
            <w:color w:val="000000"/>
            <w:sz w:val="22"/>
            <w:szCs w:val="22"/>
          </w:rPr>
          <w:t xml:space="preserve"> manipulating outcrossing incidence through seed gardens</w:t>
        </w:r>
      </w:ins>
      <w:ins w:id="249" w:author="Daniel Buonaiuto" w:date="2017-03-20T11:39:00Z">
        <w:r w:rsidR="009C7481">
          <w:rPr>
            <w:rFonts w:ascii="Times New Roman" w:hAnsi="Times New Roman" w:cs="Times New Roman"/>
            <w:color w:val="000000"/>
            <w:sz w:val="22"/>
            <w:szCs w:val="22"/>
          </w:rPr>
          <w:t xml:space="preserve"> in the own, local production facilities.</w:t>
        </w:r>
      </w:ins>
    </w:p>
    <w:p w14:paraId="66EBB296" w14:textId="77777777" w:rsidR="0047125D" w:rsidRPr="0047125D" w:rsidRDefault="0047125D" w:rsidP="0047125D">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Conclusion:</w:t>
      </w:r>
    </w:p>
    <w:p w14:paraId="7B2F110F" w14:textId="32990EB9" w:rsidR="0047125D" w:rsidRDefault="0047125D" w:rsidP="0047125D">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As the native plant industry continues to mature and expand production to include a greater diversity of plants for ecological restoration, researchers and practitioners must gain a deeper understanding of ecological and biological plant traits that will maximize both economic and ecological success for the native plant industry. This study has demonstrated that manipulating the breeding system of Penn</w:t>
      </w:r>
      <w:r w:rsidR="0015121B">
        <w:rPr>
          <w:rFonts w:ascii="Times New Roman" w:hAnsi="Times New Roman" w:cs="Times New Roman"/>
          <w:color w:val="000000"/>
          <w:sz w:val="22"/>
          <w:szCs w:val="22"/>
        </w:rPr>
        <w:t>sylvania S</w:t>
      </w:r>
      <w:r w:rsidRPr="0047125D">
        <w:rPr>
          <w:rFonts w:ascii="Times New Roman" w:hAnsi="Times New Roman" w:cs="Times New Roman"/>
          <w:color w:val="000000"/>
          <w:sz w:val="22"/>
          <w:szCs w:val="22"/>
        </w:rPr>
        <w:t xml:space="preserve">edge to facilitate outcrossing may be a promising technique to improve seed yield for this difficult to produce species. Because of the prevalence of inbreeding depression in many native plants species under natural conditions and the growing prevalence of fragmented landscapes that isolate individual populations, growers will increasingly need to explore options for cross-breeding among several populations. Seed gardens that are </w:t>
      </w:r>
      <w:proofErr w:type="gramStart"/>
      <w:r w:rsidRPr="0047125D">
        <w:rPr>
          <w:rFonts w:ascii="Times New Roman" w:hAnsi="Times New Roman" w:cs="Times New Roman"/>
          <w:color w:val="000000"/>
          <w:sz w:val="22"/>
          <w:szCs w:val="22"/>
        </w:rPr>
        <w:t>spatially-oriented</w:t>
      </w:r>
      <w:proofErr w:type="gramEnd"/>
      <w:r w:rsidRPr="0047125D">
        <w:rPr>
          <w:rFonts w:ascii="Times New Roman" w:hAnsi="Times New Roman" w:cs="Times New Roman"/>
          <w:color w:val="000000"/>
          <w:sz w:val="22"/>
          <w:szCs w:val="22"/>
        </w:rPr>
        <w:t xml:space="preserve"> to increase pollen transfer between genets may be a useful tool to improve the seed yield in other taxa that are underrepresented in ecological restoration projects. The benefits of continued research in the breeding systems of important restoration plant species would extend beyond viable plant production in the nursery industry. The breeding system is a strong control of population genetics in plant systems. Applied inquiries into the breeding systems of plants used in restoration could provide missing pieces of the puzzle in restoration planning, enabling managers to restore populations with the genetic capacity to persist in the long-term and the potential to evolve and keep pace with the changing conditions of our world.</w:t>
      </w:r>
    </w:p>
    <w:p w14:paraId="1A046934" w14:textId="77777777" w:rsidR="003A316B" w:rsidRDefault="003A316B" w:rsidP="003A316B">
      <w:pPr>
        <w:rPr>
          <w:rFonts w:ascii="Times New Roman" w:hAnsi="Times New Roman" w:cs="Times New Roman"/>
          <w:b/>
          <w:bCs/>
          <w:color w:val="000000"/>
        </w:rPr>
      </w:pPr>
      <w:r w:rsidRPr="00782446">
        <w:rPr>
          <w:rFonts w:ascii="Times New Roman" w:hAnsi="Times New Roman" w:cs="Times New Roman"/>
          <w:b/>
          <w:bCs/>
          <w:color w:val="000000"/>
        </w:rPr>
        <w:t xml:space="preserve">Acknowledgements: </w:t>
      </w:r>
    </w:p>
    <w:p w14:paraId="149358A9" w14:textId="77777777" w:rsidR="003A316B" w:rsidRPr="00782446" w:rsidRDefault="003A316B" w:rsidP="003A316B">
      <w:pPr>
        <w:rPr>
          <w:rFonts w:ascii="Times New Roman" w:hAnsi="Times New Roman" w:cs="Times New Roman"/>
        </w:rPr>
      </w:pPr>
    </w:p>
    <w:p w14:paraId="3644ACA9" w14:textId="249B5765" w:rsidR="00941408" w:rsidRDefault="0015121B" w:rsidP="003A316B">
      <w:pPr>
        <w:spacing w:line="480" w:lineRule="auto"/>
        <w:ind w:firstLine="720"/>
        <w:rPr>
          <w:rFonts w:ascii="Times New Roman" w:hAnsi="Times New Roman" w:cs="Times New Roman"/>
          <w:color w:val="000000"/>
          <w:sz w:val="22"/>
          <w:szCs w:val="22"/>
        </w:rPr>
      </w:pPr>
      <w:r>
        <w:rPr>
          <w:rFonts w:ascii="Times New Roman" w:hAnsi="Times New Roman" w:cs="Times New Roman"/>
          <w:color w:val="000000"/>
          <w:sz w:val="22"/>
          <w:szCs w:val="22"/>
        </w:rPr>
        <w:t>I thank</w:t>
      </w:r>
      <w:r w:rsidR="00CA556A">
        <w:rPr>
          <w:rFonts w:ascii="Times New Roman" w:hAnsi="Times New Roman" w:cs="Times New Roman"/>
          <w:color w:val="000000"/>
          <w:sz w:val="22"/>
          <w:szCs w:val="22"/>
        </w:rPr>
        <w:t xml:space="preserve"> </w:t>
      </w:r>
      <w:r w:rsidR="003A316B" w:rsidRPr="003A316B">
        <w:rPr>
          <w:rFonts w:ascii="Times New Roman" w:hAnsi="Times New Roman" w:cs="Times New Roman"/>
          <w:color w:val="000000"/>
          <w:sz w:val="22"/>
          <w:szCs w:val="22"/>
        </w:rPr>
        <w:t xml:space="preserve">Bob </w:t>
      </w:r>
      <w:proofErr w:type="spellStart"/>
      <w:proofErr w:type="gramStart"/>
      <w:r w:rsidR="003A316B" w:rsidRPr="003A316B">
        <w:rPr>
          <w:rFonts w:ascii="Times New Roman" w:hAnsi="Times New Roman" w:cs="Times New Roman"/>
          <w:color w:val="000000"/>
          <w:sz w:val="22"/>
          <w:szCs w:val="22"/>
        </w:rPr>
        <w:t>Grese</w:t>
      </w:r>
      <w:proofErr w:type="spellEnd"/>
      <w:r w:rsidR="003A316B" w:rsidRPr="003A316B">
        <w:rPr>
          <w:rFonts w:ascii="Times New Roman" w:hAnsi="Times New Roman" w:cs="Times New Roman"/>
          <w:color w:val="000000"/>
          <w:sz w:val="22"/>
          <w:szCs w:val="22"/>
        </w:rPr>
        <w:t xml:space="preserve"> </w:t>
      </w:r>
      <w:ins w:id="250" w:author="Daniel Buonaiuto" w:date="2017-03-20T12:33:00Z">
        <w:r w:rsidR="004739D6">
          <w:rPr>
            <w:rFonts w:ascii="Times New Roman" w:hAnsi="Times New Roman" w:cs="Times New Roman"/>
            <w:color w:val="000000"/>
            <w:sz w:val="22"/>
            <w:szCs w:val="22"/>
          </w:rPr>
          <w:t>,</w:t>
        </w:r>
      </w:ins>
      <w:proofErr w:type="gramEnd"/>
      <w:r w:rsidR="003A316B">
        <w:rPr>
          <w:rFonts w:ascii="Times New Roman" w:hAnsi="Times New Roman" w:cs="Times New Roman"/>
          <w:color w:val="000000"/>
          <w:sz w:val="22"/>
          <w:szCs w:val="22"/>
        </w:rPr>
        <w:t xml:space="preserve"> Dr.</w:t>
      </w:r>
      <w:r w:rsidR="003A316B" w:rsidRPr="003A316B">
        <w:rPr>
          <w:rFonts w:ascii="Times New Roman" w:hAnsi="Times New Roman" w:cs="Times New Roman"/>
          <w:color w:val="000000"/>
          <w:sz w:val="22"/>
          <w:szCs w:val="22"/>
        </w:rPr>
        <w:t xml:space="preserve"> Chris Dick</w:t>
      </w:r>
      <w:ins w:id="251" w:author="Daniel Buonaiuto" w:date="2017-03-20T11:26:00Z">
        <w:r w:rsidR="00830BC4">
          <w:rPr>
            <w:rFonts w:ascii="Times New Roman" w:hAnsi="Times New Roman" w:cs="Times New Roman"/>
            <w:color w:val="000000"/>
            <w:sz w:val="22"/>
            <w:szCs w:val="22"/>
          </w:rPr>
          <w:t xml:space="preserve"> </w:t>
        </w:r>
      </w:ins>
      <w:r w:rsidR="003A316B" w:rsidRPr="003A316B">
        <w:rPr>
          <w:rFonts w:ascii="Times New Roman" w:hAnsi="Times New Roman" w:cs="Times New Roman"/>
          <w:color w:val="000000"/>
          <w:sz w:val="22"/>
          <w:szCs w:val="22"/>
        </w:rPr>
        <w:t>and</w:t>
      </w:r>
      <w:ins w:id="252" w:author="Daniel Buonaiuto" w:date="2017-03-20T11:26:00Z">
        <w:r w:rsidR="00830BC4">
          <w:rPr>
            <w:rFonts w:ascii="Times New Roman" w:hAnsi="Times New Roman" w:cs="Times New Roman"/>
            <w:color w:val="000000"/>
            <w:sz w:val="22"/>
            <w:szCs w:val="22"/>
          </w:rPr>
          <w:t xml:space="preserve"> two anonymous reviewers </w:t>
        </w:r>
      </w:ins>
      <w:r w:rsidR="003A316B" w:rsidRPr="003A316B">
        <w:rPr>
          <w:rFonts w:ascii="Times New Roman" w:hAnsi="Times New Roman" w:cs="Times New Roman"/>
          <w:color w:val="000000"/>
          <w:sz w:val="22"/>
          <w:szCs w:val="22"/>
        </w:rPr>
        <w:t>for their thoughtful review of this manuscript. Thanks to Bill Schneider</w:t>
      </w:r>
      <w:r w:rsidR="003A316B">
        <w:rPr>
          <w:rFonts w:ascii="Times New Roman" w:hAnsi="Times New Roman" w:cs="Times New Roman"/>
          <w:color w:val="000000"/>
          <w:sz w:val="22"/>
          <w:szCs w:val="22"/>
        </w:rPr>
        <w:t xml:space="preserve"> of </w:t>
      </w:r>
      <w:proofErr w:type="spellStart"/>
      <w:r w:rsidR="003A316B">
        <w:rPr>
          <w:rFonts w:ascii="Times New Roman" w:hAnsi="Times New Roman" w:cs="Times New Roman"/>
          <w:color w:val="000000"/>
          <w:sz w:val="22"/>
          <w:szCs w:val="22"/>
        </w:rPr>
        <w:t>Wildtype</w:t>
      </w:r>
      <w:proofErr w:type="spellEnd"/>
      <w:r w:rsidR="003A316B">
        <w:rPr>
          <w:rFonts w:ascii="Times New Roman" w:hAnsi="Times New Roman" w:cs="Times New Roman"/>
          <w:color w:val="000000"/>
          <w:sz w:val="22"/>
          <w:szCs w:val="22"/>
        </w:rPr>
        <w:t xml:space="preserve"> Native Plant Nursery</w:t>
      </w:r>
      <w:r w:rsidR="003A316B" w:rsidRPr="003A316B">
        <w:rPr>
          <w:rFonts w:ascii="Times New Roman" w:hAnsi="Times New Roman" w:cs="Times New Roman"/>
          <w:color w:val="000000"/>
          <w:sz w:val="22"/>
          <w:szCs w:val="22"/>
        </w:rPr>
        <w:t xml:space="preserve"> for his input on the native plant industry, and to </w:t>
      </w:r>
      <w:r w:rsidR="003A316B">
        <w:rPr>
          <w:rFonts w:ascii="Times New Roman" w:hAnsi="Times New Roman" w:cs="Times New Roman"/>
          <w:color w:val="000000"/>
          <w:sz w:val="22"/>
          <w:szCs w:val="22"/>
        </w:rPr>
        <w:t xml:space="preserve">Dr. </w:t>
      </w:r>
      <w:r w:rsidR="003A316B" w:rsidRPr="003A316B">
        <w:rPr>
          <w:rFonts w:ascii="Times New Roman" w:hAnsi="Times New Roman" w:cs="Times New Roman"/>
          <w:color w:val="000000"/>
          <w:sz w:val="22"/>
          <w:szCs w:val="22"/>
        </w:rPr>
        <w:t xml:space="preserve">Tony </w:t>
      </w:r>
      <w:proofErr w:type="spellStart"/>
      <w:r w:rsidR="003A316B" w:rsidRPr="003A316B">
        <w:rPr>
          <w:rFonts w:ascii="Times New Roman" w:hAnsi="Times New Roman" w:cs="Times New Roman"/>
          <w:color w:val="000000"/>
          <w:sz w:val="22"/>
          <w:szCs w:val="22"/>
        </w:rPr>
        <w:t>Reznicek</w:t>
      </w:r>
      <w:proofErr w:type="spellEnd"/>
      <w:r w:rsidR="00CA556A">
        <w:rPr>
          <w:rFonts w:ascii="Times New Roman" w:hAnsi="Times New Roman" w:cs="Times New Roman"/>
          <w:color w:val="000000"/>
          <w:sz w:val="22"/>
          <w:szCs w:val="22"/>
        </w:rPr>
        <w:t xml:space="preserve"> of the University of Michigan Herbarium</w:t>
      </w:r>
      <w:r w:rsidR="003A316B" w:rsidRPr="003A316B">
        <w:rPr>
          <w:rFonts w:ascii="Times New Roman" w:hAnsi="Times New Roman" w:cs="Times New Roman"/>
          <w:color w:val="000000"/>
          <w:sz w:val="22"/>
          <w:szCs w:val="22"/>
        </w:rPr>
        <w:t xml:space="preserve"> for his guidance on all things </w:t>
      </w:r>
      <w:proofErr w:type="spellStart"/>
      <w:r w:rsidR="003A316B" w:rsidRPr="003A316B">
        <w:rPr>
          <w:rFonts w:ascii="Times New Roman" w:hAnsi="Times New Roman" w:cs="Times New Roman"/>
          <w:i/>
          <w:iCs/>
          <w:color w:val="000000"/>
          <w:sz w:val="22"/>
          <w:szCs w:val="22"/>
        </w:rPr>
        <w:t>Carex</w:t>
      </w:r>
      <w:proofErr w:type="spellEnd"/>
      <w:r w:rsidR="003A316B" w:rsidRPr="003A316B">
        <w:rPr>
          <w:rFonts w:ascii="Times New Roman" w:hAnsi="Times New Roman" w:cs="Times New Roman"/>
          <w:color w:val="000000"/>
          <w:sz w:val="22"/>
          <w:szCs w:val="22"/>
        </w:rPr>
        <w:t xml:space="preserve">. Thanks to </w:t>
      </w:r>
      <w:proofErr w:type="spellStart"/>
      <w:r w:rsidR="003A316B" w:rsidRPr="003A316B">
        <w:rPr>
          <w:rFonts w:ascii="Times New Roman" w:hAnsi="Times New Roman" w:cs="Times New Roman"/>
          <w:color w:val="000000"/>
          <w:sz w:val="22"/>
          <w:szCs w:val="22"/>
        </w:rPr>
        <w:t>Corrina</w:t>
      </w:r>
      <w:proofErr w:type="spellEnd"/>
      <w:r w:rsidR="003A316B" w:rsidRPr="003A316B">
        <w:rPr>
          <w:rFonts w:ascii="Times New Roman" w:hAnsi="Times New Roman" w:cs="Times New Roman"/>
          <w:color w:val="000000"/>
          <w:sz w:val="22"/>
          <w:szCs w:val="22"/>
        </w:rPr>
        <w:t xml:space="preserve"> Marshall for her assistance with the pollination manipulation trials and seed counting. A special thanks to Mike Palmer and the horticulture staff at the </w:t>
      </w:r>
      <w:proofErr w:type="spellStart"/>
      <w:r w:rsidR="003A316B" w:rsidRPr="003A316B">
        <w:rPr>
          <w:rFonts w:ascii="Times New Roman" w:hAnsi="Times New Roman" w:cs="Times New Roman"/>
          <w:color w:val="000000"/>
          <w:sz w:val="22"/>
          <w:szCs w:val="22"/>
        </w:rPr>
        <w:t>Matthaei</w:t>
      </w:r>
      <w:proofErr w:type="spellEnd"/>
      <w:r w:rsidR="003A316B" w:rsidRPr="003A316B">
        <w:rPr>
          <w:rFonts w:ascii="Times New Roman" w:hAnsi="Times New Roman" w:cs="Times New Roman"/>
          <w:color w:val="000000"/>
          <w:sz w:val="22"/>
          <w:szCs w:val="22"/>
        </w:rPr>
        <w:t xml:space="preserve"> Botanical Gardens for their support in taking care of the sedges used in this experiment. </w:t>
      </w:r>
      <w:proofErr w:type="gramStart"/>
      <w:r w:rsidR="003A316B" w:rsidRPr="003A316B">
        <w:rPr>
          <w:rFonts w:ascii="Times New Roman" w:hAnsi="Times New Roman" w:cs="Times New Roman"/>
          <w:color w:val="000000"/>
          <w:sz w:val="22"/>
          <w:szCs w:val="22"/>
        </w:rPr>
        <w:t xml:space="preserve">This research was supported by the University of Michigan’s </w:t>
      </w:r>
      <w:proofErr w:type="spellStart"/>
      <w:r w:rsidR="003A316B" w:rsidRPr="003A316B">
        <w:rPr>
          <w:rFonts w:ascii="Times New Roman" w:hAnsi="Times New Roman" w:cs="Times New Roman"/>
          <w:color w:val="000000"/>
          <w:sz w:val="22"/>
          <w:szCs w:val="22"/>
        </w:rPr>
        <w:t>Matthaei</w:t>
      </w:r>
      <w:proofErr w:type="spellEnd"/>
      <w:r w:rsidR="003A316B" w:rsidRPr="003A316B">
        <w:rPr>
          <w:rFonts w:ascii="Times New Roman" w:hAnsi="Times New Roman" w:cs="Times New Roman"/>
          <w:color w:val="000000"/>
          <w:sz w:val="22"/>
          <w:szCs w:val="22"/>
        </w:rPr>
        <w:t xml:space="preserve"> Botanical Gardens and Nichols Arboretum through a 2015 Winfred Chase Award</w:t>
      </w:r>
      <w:proofErr w:type="gramEnd"/>
      <w:r w:rsidR="003A316B" w:rsidRPr="003A316B">
        <w:rPr>
          <w:rFonts w:ascii="Times New Roman" w:hAnsi="Times New Roman" w:cs="Times New Roman"/>
          <w:color w:val="000000"/>
          <w:sz w:val="22"/>
          <w:szCs w:val="22"/>
        </w:rPr>
        <w:t>.</w:t>
      </w:r>
    </w:p>
    <w:p w14:paraId="65705F2A" w14:textId="77777777" w:rsidR="00941408" w:rsidRDefault="00941408">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0A76E7E9" w14:textId="0EAD90A1" w:rsidR="003A316B" w:rsidRDefault="00941408" w:rsidP="00941408">
      <w:pPr>
        <w:spacing w:line="480" w:lineRule="auto"/>
        <w:rPr>
          <w:rFonts w:ascii="Times New Roman" w:hAnsi="Times New Roman" w:cs="Times New Roman"/>
          <w:b/>
          <w:color w:val="000000"/>
          <w:sz w:val="22"/>
          <w:szCs w:val="22"/>
        </w:rPr>
      </w:pPr>
      <w:r w:rsidRPr="00941408">
        <w:rPr>
          <w:rFonts w:ascii="Times New Roman" w:hAnsi="Times New Roman" w:cs="Times New Roman"/>
          <w:b/>
          <w:color w:val="000000"/>
          <w:sz w:val="22"/>
          <w:szCs w:val="22"/>
        </w:rPr>
        <w:t>Figures:</w:t>
      </w:r>
    </w:p>
    <w:p w14:paraId="5F523597" w14:textId="4019E07C" w:rsidR="00941408" w:rsidRPr="00941408" w:rsidRDefault="00941408" w:rsidP="00941408">
      <w:pPr>
        <w:rPr>
          <w:rFonts w:ascii="Times New Roman" w:hAnsi="Times New Roman" w:cs="Times New Roman"/>
          <w:b/>
          <w:bCs/>
          <w:color w:val="000000"/>
          <w:sz w:val="22"/>
          <w:szCs w:val="22"/>
        </w:rPr>
      </w:pPr>
      <w:r w:rsidRPr="00941408">
        <w:rPr>
          <w:rFonts w:ascii="Times New Roman" w:hAnsi="Times New Roman" w:cs="Times New Roman"/>
          <w:b/>
          <w:bCs/>
          <w:color w:val="000000"/>
          <w:sz w:val="22"/>
          <w:szCs w:val="22"/>
        </w:rPr>
        <w:t>Figure 1:</w:t>
      </w:r>
      <w:r w:rsidRPr="00941408">
        <w:rPr>
          <w:rFonts w:ascii="Times New Roman" w:hAnsi="Times New Roman" w:cs="Times New Roman"/>
          <w:sz w:val="22"/>
          <w:szCs w:val="22"/>
        </w:rPr>
        <w:t xml:space="preserve">  </w:t>
      </w:r>
      <w:ins w:id="253" w:author="Daniel Buonaiuto" w:date="2017-03-14T13:13:00Z">
        <w:r w:rsidR="002878E6">
          <w:rPr>
            <w:rFonts w:ascii="Times New Roman" w:hAnsi="Times New Roman" w:cs="Times New Roman"/>
            <w:sz w:val="22"/>
            <w:szCs w:val="22"/>
          </w:rPr>
          <w:t>Mean value and sta</w:t>
        </w:r>
      </w:ins>
      <w:ins w:id="254" w:author="Daniel Buonaiuto" w:date="2017-03-14T13:14:00Z">
        <w:r w:rsidR="002878E6">
          <w:rPr>
            <w:rFonts w:ascii="Times New Roman" w:hAnsi="Times New Roman" w:cs="Times New Roman"/>
            <w:sz w:val="22"/>
            <w:szCs w:val="22"/>
          </w:rPr>
          <w:t>n</w:t>
        </w:r>
      </w:ins>
      <w:ins w:id="255" w:author="Daniel Buonaiuto" w:date="2017-03-14T13:13:00Z">
        <w:r w:rsidR="002878E6">
          <w:rPr>
            <w:rFonts w:ascii="Times New Roman" w:hAnsi="Times New Roman" w:cs="Times New Roman"/>
            <w:sz w:val="22"/>
            <w:szCs w:val="22"/>
          </w:rPr>
          <w:t xml:space="preserve">dard error </w:t>
        </w:r>
      </w:ins>
      <w:ins w:id="256" w:author="Daniel Buonaiuto" w:date="2017-03-14T13:14:00Z">
        <w:r w:rsidR="000C2CFA">
          <w:rPr>
            <w:rFonts w:ascii="Times New Roman" w:hAnsi="Times New Roman" w:cs="Times New Roman"/>
            <w:sz w:val="22"/>
            <w:szCs w:val="22"/>
          </w:rPr>
          <w:t>of</w:t>
        </w:r>
      </w:ins>
      <w:ins w:id="257" w:author="Daniel Buonaiuto" w:date="2017-03-14T13:18:00Z">
        <w:r w:rsidR="000C2CFA">
          <w:rPr>
            <w:rFonts w:ascii="Times New Roman" w:hAnsi="Times New Roman" w:cs="Times New Roman"/>
            <w:sz w:val="22"/>
            <w:szCs w:val="22"/>
          </w:rPr>
          <w:t xml:space="preserve"> </w:t>
        </w:r>
      </w:ins>
      <w:ins w:id="258" w:author="Daniel Buonaiuto" w:date="2017-03-14T13:14:00Z">
        <w:r w:rsidR="000C2CFA">
          <w:rPr>
            <w:rFonts w:ascii="Times New Roman" w:hAnsi="Times New Roman" w:cs="Times New Roman"/>
            <w:sz w:val="22"/>
            <w:szCs w:val="22"/>
          </w:rPr>
          <w:t xml:space="preserve">seed set </w:t>
        </w:r>
      </w:ins>
      <w:ins w:id="259" w:author="Daniel Buonaiuto" w:date="2017-03-14T13:18:00Z">
        <w:r w:rsidR="000C2CFA">
          <w:rPr>
            <w:rFonts w:ascii="Times New Roman" w:hAnsi="Times New Roman" w:cs="Times New Roman"/>
            <w:sz w:val="22"/>
            <w:szCs w:val="22"/>
          </w:rPr>
          <w:t>for</w:t>
        </w:r>
      </w:ins>
      <w:ins w:id="260" w:author="Daniel Buonaiuto" w:date="2017-03-14T13:14:00Z">
        <w:r w:rsidR="002878E6">
          <w:rPr>
            <w:rFonts w:ascii="Times New Roman" w:hAnsi="Times New Roman" w:cs="Times New Roman"/>
            <w:sz w:val="22"/>
            <w:szCs w:val="22"/>
          </w:rPr>
          <w:t xml:space="preserve"> </w:t>
        </w:r>
      </w:ins>
      <w:r w:rsidRPr="00941408">
        <w:rPr>
          <w:rFonts w:ascii="Times New Roman" w:hAnsi="Times New Roman" w:cs="Times New Roman"/>
          <w:i/>
          <w:sz w:val="22"/>
          <w:szCs w:val="22"/>
        </w:rPr>
        <w:t xml:space="preserve">C. </w:t>
      </w:r>
      <w:proofErr w:type="spellStart"/>
      <w:r w:rsidRPr="00941408">
        <w:rPr>
          <w:rFonts w:ascii="Times New Roman" w:hAnsi="Times New Roman" w:cs="Times New Roman"/>
          <w:i/>
          <w:sz w:val="22"/>
          <w:szCs w:val="22"/>
        </w:rPr>
        <w:t>pensylvanica</w:t>
      </w:r>
      <w:proofErr w:type="spellEnd"/>
      <w:ins w:id="261" w:author="Daniel Buonaiuto" w:date="2017-03-14T13:18:00Z">
        <w:r w:rsidR="000C2CFA">
          <w:rPr>
            <w:rFonts w:ascii="Times New Roman" w:hAnsi="Times New Roman" w:cs="Times New Roman"/>
            <w:i/>
            <w:sz w:val="22"/>
            <w:szCs w:val="22"/>
          </w:rPr>
          <w:t xml:space="preserve"> inflorescences</w:t>
        </w:r>
      </w:ins>
      <w:ins w:id="262" w:author="Daniel Buonaiuto" w:date="2017-03-14T13:17:00Z">
        <w:r w:rsidR="000C2CFA">
          <w:rPr>
            <w:rFonts w:ascii="Times New Roman" w:hAnsi="Times New Roman" w:cs="Times New Roman"/>
            <w:i/>
            <w:sz w:val="22"/>
            <w:szCs w:val="22"/>
          </w:rPr>
          <w:t xml:space="preserve"> in 2015-16 in Ann Arbor, MI</w:t>
        </w:r>
      </w:ins>
      <w:ins w:id="263" w:author="Daniel Buonaiuto" w:date="2017-03-14T13:15:00Z">
        <w:r w:rsidR="002878E6">
          <w:rPr>
            <w:rFonts w:ascii="Times New Roman" w:hAnsi="Times New Roman" w:cs="Times New Roman"/>
            <w:i/>
            <w:sz w:val="22"/>
            <w:szCs w:val="22"/>
          </w:rPr>
          <w:t xml:space="preserve"> </w:t>
        </w:r>
      </w:ins>
      <w:del w:id="264" w:author="Daniel Buonaiuto" w:date="2017-03-14T13:16:00Z">
        <w:r w:rsidRPr="00941408" w:rsidDel="002878E6">
          <w:rPr>
            <w:rFonts w:ascii="Times New Roman" w:hAnsi="Times New Roman" w:cs="Times New Roman"/>
            <w:i/>
            <w:sz w:val="22"/>
            <w:szCs w:val="22"/>
          </w:rPr>
          <w:delText xml:space="preserve"> </w:delText>
        </w:r>
      </w:del>
      <w:ins w:id="265" w:author="Daniel Buonaiuto" w:date="2017-03-14T13:14:00Z">
        <w:r w:rsidR="002878E6">
          <w:rPr>
            <w:rFonts w:ascii="Times New Roman" w:hAnsi="Times New Roman" w:cs="Times New Roman"/>
            <w:i/>
            <w:sz w:val="22"/>
            <w:szCs w:val="22"/>
          </w:rPr>
          <w:t xml:space="preserve"> </w:t>
        </w:r>
        <w:r w:rsidR="002878E6" w:rsidRPr="000C2CFA">
          <w:rPr>
            <w:rFonts w:ascii="Times New Roman" w:hAnsi="Times New Roman" w:cs="Times New Roman"/>
            <w:sz w:val="22"/>
            <w:szCs w:val="22"/>
            <w:rPrChange w:id="266" w:author="Daniel Buonaiuto" w:date="2017-03-14T13:17:00Z">
              <w:rPr>
                <w:rFonts w:ascii="Times New Roman" w:hAnsi="Times New Roman" w:cs="Times New Roman"/>
                <w:i/>
                <w:sz w:val="22"/>
                <w:szCs w:val="22"/>
              </w:rPr>
            </w:rPrChange>
          </w:rPr>
          <w:t xml:space="preserve">under obligate outcrossing and </w:t>
        </w:r>
        <w:proofErr w:type="spellStart"/>
        <w:r w:rsidR="002878E6" w:rsidRPr="000C2CFA">
          <w:rPr>
            <w:rFonts w:ascii="Times New Roman" w:hAnsi="Times New Roman" w:cs="Times New Roman"/>
            <w:sz w:val="22"/>
            <w:szCs w:val="22"/>
            <w:rPrChange w:id="267" w:author="Daniel Buonaiuto" w:date="2017-03-14T13:17:00Z">
              <w:rPr>
                <w:rFonts w:ascii="Times New Roman" w:hAnsi="Times New Roman" w:cs="Times New Roman"/>
                <w:i/>
                <w:sz w:val="22"/>
                <w:szCs w:val="22"/>
              </w:rPr>
            </w:rPrChange>
          </w:rPr>
          <w:t>selfing</w:t>
        </w:r>
        <w:proofErr w:type="spellEnd"/>
        <w:r w:rsidR="002878E6" w:rsidRPr="000C2CFA">
          <w:rPr>
            <w:rFonts w:ascii="Times New Roman" w:hAnsi="Times New Roman" w:cs="Times New Roman"/>
            <w:sz w:val="22"/>
            <w:szCs w:val="22"/>
            <w:rPrChange w:id="268" w:author="Daniel Buonaiuto" w:date="2017-03-14T13:17:00Z">
              <w:rPr>
                <w:rFonts w:ascii="Times New Roman" w:hAnsi="Times New Roman" w:cs="Times New Roman"/>
                <w:i/>
                <w:sz w:val="22"/>
                <w:szCs w:val="22"/>
              </w:rPr>
            </w:rPrChange>
          </w:rPr>
          <w:t xml:space="preserve"> experimental treatment</w:t>
        </w:r>
      </w:ins>
      <w:ins w:id="269" w:author="Daniel Buonaiuto" w:date="2017-03-14T13:16:00Z">
        <w:r w:rsidR="002878E6" w:rsidRPr="000C2CFA">
          <w:rPr>
            <w:rFonts w:ascii="Times New Roman" w:hAnsi="Times New Roman" w:cs="Times New Roman"/>
            <w:sz w:val="22"/>
            <w:szCs w:val="22"/>
            <w:rPrChange w:id="270" w:author="Daniel Buonaiuto" w:date="2017-03-14T13:17:00Z">
              <w:rPr>
                <w:rFonts w:ascii="Times New Roman" w:hAnsi="Times New Roman" w:cs="Times New Roman"/>
                <w:i/>
                <w:sz w:val="22"/>
                <w:szCs w:val="22"/>
              </w:rPr>
            </w:rPrChange>
          </w:rPr>
          <w:t>s</w:t>
        </w:r>
      </w:ins>
      <w:ins w:id="271" w:author="Daniel Buonaiuto" w:date="2017-03-14T13:14:00Z">
        <w:r w:rsidR="002878E6" w:rsidRPr="000C2CFA">
          <w:rPr>
            <w:rFonts w:ascii="Times New Roman" w:hAnsi="Times New Roman" w:cs="Times New Roman"/>
            <w:sz w:val="22"/>
            <w:szCs w:val="22"/>
            <w:rPrChange w:id="272" w:author="Daniel Buonaiuto" w:date="2017-03-14T13:17:00Z">
              <w:rPr>
                <w:rFonts w:ascii="Times New Roman" w:hAnsi="Times New Roman" w:cs="Times New Roman"/>
                <w:i/>
                <w:sz w:val="22"/>
                <w:szCs w:val="22"/>
              </w:rPr>
            </w:rPrChange>
          </w:rPr>
          <w:t>.</w:t>
        </w:r>
      </w:ins>
      <w:ins w:id="273" w:author="Daniel Buonaiuto" w:date="2017-03-14T13:16:00Z">
        <w:r w:rsidR="002878E6" w:rsidRPr="000C2CFA">
          <w:rPr>
            <w:rFonts w:ascii="Times New Roman" w:hAnsi="Times New Roman" w:cs="Times New Roman"/>
            <w:sz w:val="22"/>
            <w:szCs w:val="22"/>
            <w:rPrChange w:id="274" w:author="Daniel Buonaiuto" w:date="2017-03-14T13:17:00Z">
              <w:rPr>
                <w:rFonts w:ascii="Times New Roman" w:hAnsi="Times New Roman" w:cs="Times New Roman"/>
                <w:i/>
                <w:sz w:val="22"/>
                <w:szCs w:val="22"/>
              </w:rPr>
            </w:rPrChange>
          </w:rPr>
          <w:t xml:space="preserve"> </w:t>
        </w:r>
      </w:ins>
      <w:ins w:id="275" w:author="Daniel Buonaiuto" w:date="2017-03-14T13:18:00Z">
        <w:r w:rsidR="000C2CFA">
          <w:rPr>
            <w:rFonts w:ascii="Times New Roman" w:hAnsi="Times New Roman" w:cs="Times New Roman"/>
            <w:sz w:val="22"/>
            <w:szCs w:val="22"/>
          </w:rPr>
          <w:t xml:space="preserve">Seed set was significantly </w:t>
        </w:r>
      </w:ins>
      <w:del w:id="276" w:author="Daniel Buonaiuto" w:date="2017-03-14T13:14:00Z">
        <w:r w:rsidRPr="00941408" w:rsidDel="002878E6">
          <w:rPr>
            <w:rFonts w:ascii="Times New Roman" w:hAnsi="Times New Roman" w:cs="Times New Roman"/>
            <w:sz w:val="22"/>
            <w:szCs w:val="22"/>
          </w:rPr>
          <w:delText xml:space="preserve">seed set was significantly </w:delText>
        </w:r>
      </w:del>
      <w:r w:rsidRPr="00941408">
        <w:rPr>
          <w:rFonts w:ascii="Times New Roman" w:hAnsi="Times New Roman" w:cs="Times New Roman"/>
          <w:sz w:val="22"/>
          <w:szCs w:val="22"/>
        </w:rPr>
        <w:t xml:space="preserve">higher in outcrossed flowers than in </w:t>
      </w:r>
      <w:proofErr w:type="spellStart"/>
      <w:r w:rsidRPr="00941408">
        <w:rPr>
          <w:rFonts w:ascii="Times New Roman" w:hAnsi="Times New Roman" w:cs="Times New Roman"/>
          <w:sz w:val="22"/>
          <w:szCs w:val="22"/>
        </w:rPr>
        <w:t>selfed</w:t>
      </w:r>
      <w:proofErr w:type="spellEnd"/>
      <w:r w:rsidRPr="00941408">
        <w:rPr>
          <w:rFonts w:ascii="Times New Roman" w:hAnsi="Times New Roman" w:cs="Times New Roman"/>
          <w:sz w:val="22"/>
          <w:szCs w:val="22"/>
        </w:rPr>
        <w:t xml:space="preserve"> flowers (</w:t>
      </w:r>
      <w:r w:rsidRPr="00941408">
        <w:rPr>
          <w:rFonts w:ascii="Times New Roman" w:hAnsi="Times New Roman" w:cs="Times New Roman"/>
          <w:color w:val="000000"/>
          <w:sz w:val="22"/>
          <w:szCs w:val="22"/>
        </w:rPr>
        <w:t>P</w:t>
      </w:r>
      <w:ins w:id="277" w:author="Dan" w:date="2017-03-23T09:43:00Z">
        <w:r w:rsidR="00146B8F">
          <w:rPr>
            <w:rFonts w:ascii="Times New Roman" w:hAnsi="Times New Roman" w:cs="Times New Roman"/>
            <w:color w:val="000000"/>
            <w:sz w:val="22"/>
            <w:szCs w:val="22"/>
          </w:rPr>
          <w:t>=</w:t>
        </w:r>
      </w:ins>
      <w:r w:rsidRPr="00941408">
        <w:rPr>
          <w:rFonts w:ascii="Times New Roman" w:hAnsi="Times New Roman" w:cs="Times New Roman"/>
          <w:color w:val="000000"/>
          <w:sz w:val="22"/>
          <w:szCs w:val="22"/>
        </w:rPr>
        <w:t>0.0</w:t>
      </w:r>
      <w:ins w:id="278" w:author="Daniel Buonaiuto" w:date="2017-03-14T13:19:00Z">
        <w:r w:rsidR="000C2CFA">
          <w:rPr>
            <w:rFonts w:ascii="Times New Roman" w:hAnsi="Times New Roman" w:cs="Times New Roman"/>
            <w:color w:val="000000"/>
            <w:sz w:val="22"/>
            <w:szCs w:val="22"/>
          </w:rPr>
          <w:t>068</w:t>
        </w:r>
      </w:ins>
      <w:r w:rsidRPr="00941408">
        <w:rPr>
          <w:rFonts w:ascii="Times New Roman" w:hAnsi="Times New Roman" w:cs="Times New Roman"/>
          <w:color w:val="000000"/>
          <w:sz w:val="22"/>
          <w:szCs w:val="22"/>
        </w:rPr>
        <w:t>)</w:t>
      </w:r>
    </w:p>
    <w:p w14:paraId="0A6BA97F" w14:textId="77777777" w:rsidR="00941408" w:rsidRPr="00941408" w:rsidRDefault="00941408" w:rsidP="003A316B">
      <w:pPr>
        <w:spacing w:line="480" w:lineRule="auto"/>
        <w:ind w:firstLine="720"/>
        <w:rPr>
          <w:rFonts w:ascii="Times New Roman" w:hAnsi="Times New Roman" w:cs="Times New Roman"/>
          <w:b/>
          <w:color w:val="000000"/>
          <w:sz w:val="22"/>
          <w:szCs w:val="22"/>
        </w:rPr>
      </w:pPr>
    </w:p>
    <w:p w14:paraId="0EB6E88F" w14:textId="03DDDC4F" w:rsidR="003A316B" w:rsidRDefault="00941408" w:rsidP="003A316B">
      <w:pPr>
        <w:spacing w:line="480" w:lineRule="auto"/>
        <w:rPr>
          <w:rFonts w:ascii="Times New Roman" w:hAnsi="Times New Roman" w:cs="Times New Roman"/>
          <w:color w:val="000000"/>
          <w:sz w:val="22"/>
          <w:szCs w:val="22"/>
        </w:rPr>
      </w:pPr>
      <w:r>
        <w:rPr>
          <w:rFonts w:ascii="Times New Roman" w:hAnsi="Times New Roman" w:cs="Times New Roman"/>
          <w:b/>
          <w:bCs/>
          <w:noProof/>
          <w:color w:val="000000"/>
        </w:rPr>
        <w:drawing>
          <wp:inline distT="0" distB="0" distL="0" distR="0" wp14:anchorId="22FF1F18" wp14:editId="66FC11F2">
            <wp:extent cx="5491339" cy="294205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set box plot.jpeg"/>
                    <pic:cNvPicPr/>
                  </pic:nvPicPr>
                  <pic:blipFill>
                    <a:blip r:embed="rId8">
                      <a:extLst>
                        <a:ext uri="{28A0092B-C50C-407E-A947-70E740481C1C}">
                          <a14:useLocalDpi xmlns:a14="http://schemas.microsoft.com/office/drawing/2010/main" val="0"/>
                        </a:ext>
                      </a:extLst>
                    </a:blip>
                    <a:stretch>
                      <a:fillRect/>
                    </a:stretch>
                  </pic:blipFill>
                  <pic:spPr>
                    <a:xfrm>
                      <a:off x="0" y="0"/>
                      <a:ext cx="5491339" cy="2942053"/>
                    </a:xfrm>
                    <a:prstGeom prst="rect">
                      <a:avLst/>
                    </a:prstGeom>
                  </pic:spPr>
                </pic:pic>
              </a:graphicData>
            </a:graphic>
          </wp:inline>
        </w:drawing>
      </w:r>
    </w:p>
    <w:p w14:paraId="7FCDFD67" w14:textId="77777777" w:rsidR="003A316B" w:rsidRPr="0047125D" w:rsidRDefault="003A316B" w:rsidP="0047125D">
      <w:pPr>
        <w:spacing w:line="480" w:lineRule="auto"/>
        <w:ind w:firstLine="720"/>
        <w:rPr>
          <w:rFonts w:ascii="Times New Roman" w:hAnsi="Times New Roman" w:cs="Times New Roman"/>
          <w:color w:val="000000"/>
          <w:sz w:val="22"/>
          <w:szCs w:val="22"/>
        </w:rPr>
      </w:pPr>
    </w:p>
    <w:p w14:paraId="122D0A0D" w14:textId="5F4273FF" w:rsidR="0047125D" w:rsidRPr="00941408" w:rsidRDefault="0047125D" w:rsidP="00941408">
      <w:pPr>
        <w:rPr>
          <w:rFonts w:ascii="Times New Roman" w:hAnsi="Times New Roman" w:cs="Times New Roman"/>
          <w:b/>
          <w:bCs/>
          <w:color w:val="000000"/>
        </w:rPr>
      </w:pPr>
      <w:r>
        <w:rPr>
          <w:rFonts w:ascii="Times New Roman" w:hAnsi="Times New Roman" w:cs="Times New Roman"/>
          <w:b/>
          <w:bCs/>
          <w:color w:val="000000"/>
        </w:rPr>
        <w:br w:type="page"/>
      </w:r>
      <w:r w:rsidR="00941408" w:rsidRPr="00941408">
        <w:rPr>
          <w:rFonts w:ascii="Times New Roman" w:hAnsi="Times New Roman" w:cs="Times New Roman"/>
          <w:b/>
          <w:bCs/>
          <w:color w:val="000000"/>
          <w:sz w:val="22"/>
          <w:szCs w:val="22"/>
        </w:rPr>
        <w:t xml:space="preserve">Figure 2: </w:t>
      </w:r>
      <w:ins w:id="279" w:author="Daniel Buonaiuto" w:date="2017-03-14T13:20:00Z">
        <w:r w:rsidR="000C2CFA">
          <w:rPr>
            <w:rFonts w:ascii="Times New Roman" w:hAnsi="Times New Roman" w:cs="Times New Roman"/>
            <w:sz w:val="22"/>
            <w:szCs w:val="22"/>
          </w:rPr>
          <w:t>Mean value and standard error of average seed weight</w:t>
        </w:r>
      </w:ins>
      <w:ins w:id="280" w:author="Dan" w:date="2017-03-23T10:05:00Z">
        <w:r w:rsidR="007B4C4A">
          <w:rPr>
            <w:rFonts w:ascii="Times New Roman" w:hAnsi="Times New Roman" w:cs="Times New Roman"/>
            <w:sz w:val="22"/>
            <w:szCs w:val="22"/>
          </w:rPr>
          <w:t xml:space="preserve"> (mg)</w:t>
        </w:r>
      </w:ins>
      <w:ins w:id="281" w:author="Daniel Buonaiuto" w:date="2017-03-14T13:20:00Z">
        <w:r w:rsidR="000C2CFA">
          <w:rPr>
            <w:rFonts w:ascii="Times New Roman" w:hAnsi="Times New Roman" w:cs="Times New Roman"/>
            <w:sz w:val="22"/>
            <w:szCs w:val="22"/>
          </w:rPr>
          <w:t xml:space="preserve"> for </w:t>
        </w:r>
        <w:r w:rsidR="000C2CFA" w:rsidRPr="00941408">
          <w:rPr>
            <w:rFonts w:ascii="Times New Roman" w:hAnsi="Times New Roman" w:cs="Times New Roman"/>
            <w:i/>
            <w:sz w:val="22"/>
            <w:szCs w:val="22"/>
          </w:rPr>
          <w:t xml:space="preserve">C. </w:t>
        </w:r>
        <w:proofErr w:type="spellStart"/>
        <w:r w:rsidR="000C2CFA" w:rsidRPr="00941408">
          <w:rPr>
            <w:rFonts w:ascii="Times New Roman" w:hAnsi="Times New Roman" w:cs="Times New Roman"/>
            <w:i/>
            <w:sz w:val="22"/>
            <w:szCs w:val="22"/>
          </w:rPr>
          <w:t>pensylvanica</w:t>
        </w:r>
        <w:proofErr w:type="spellEnd"/>
        <w:r w:rsidR="000C2CFA">
          <w:rPr>
            <w:rFonts w:ascii="Times New Roman" w:hAnsi="Times New Roman" w:cs="Times New Roman"/>
            <w:i/>
            <w:sz w:val="22"/>
            <w:szCs w:val="22"/>
          </w:rPr>
          <w:t xml:space="preserve"> inflorescences in 2015-16 in Ann Arbor, </w:t>
        </w:r>
        <w:proofErr w:type="gramStart"/>
        <w:r w:rsidR="000C2CFA">
          <w:rPr>
            <w:rFonts w:ascii="Times New Roman" w:hAnsi="Times New Roman" w:cs="Times New Roman"/>
            <w:i/>
            <w:sz w:val="22"/>
            <w:szCs w:val="22"/>
          </w:rPr>
          <w:t xml:space="preserve">MI  </w:t>
        </w:r>
        <w:r w:rsidR="000C2CFA" w:rsidRPr="005470DB">
          <w:rPr>
            <w:rFonts w:ascii="Times New Roman" w:hAnsi="Times New Roman" w:cs="Times New Roman"/>
            <w:sz w:val="22"/>
            <w:szCs w:val="22"/>
          </w:rPr>
          <w:t>under</w:t>
        </w:r>
        <w:proofErr w:type="gramEnd"/>
        <w:r w:rsidR="000C2CFA" w:rsidRPr="005470DB">
          <w:rPr>
            <w:rFonts w:ascii="Times New Roman" w:hAnsi="Times New Roman" w:cs="Times New Roman"/>
            <w:sz w:val="22"/>
            <w:szCs w:val="22"/>
          </w:rPr>
          <w:t xml:space="preserve"> obligate outcrossing and </w:t>
        </w:r>
        <w:proofErr w:type="spellStart"/>
        <w:r w:rsidR="000C2CFA" w:rsidRPr="005470DB">
          <w:rPr>
            <w:rFonts w:ascii="Times New Roman" w:hAnsi="Times New Roman" w:cs="Times New Roman"/>
            <w:sz w:val="22"/>
            <w:szCs w:val="22"/>
          </w:rPr>
          <w:t>selfing</w:t>
        </w:r>
        <w:proofErr w:type="spellEnd"/>
        <w:r w:rsidR="000C2CFA" w:rsidRPr="005470DB">
          <w:rPr>
            <w:rFonts w:ascii="Times New Roman" w:hAnsi="Times New Roman" w:cs="Times New Roman"/>
            <w:sz w:val="22"/>
            <w:szCs w:val="22"/>
          </w:rPr>
          <w:t xml:space="preserve"> experimental treatments. </w:t>
        </w:r>
      </w:ins>
      <w:r w:rsidR="00941408" w:rsidRPr="00941408">
        <w:rPr>
          <w:rFonts w:ascii="Times New Roman" w:hAnsi="Times New Roman" w:cs="Times New Roman"/>
          <w:bCs/>
          <w:color w:val="000000"/>
          <w:sz w:val="22"/>
          <w:szCs w:val="22"/>
        </w:rPr>
        <w:t>No significant difference in seed weight (</w:t>
      </w:r>
      <w:r w:rsidR="00941408" w:rsidRPr="00941408">
        <w:rPr>
          <w:rFonts w:ascii="Times New Roman" w:hAnsi="Times New Roman" w:cs="Times New Roman"/>
          <w:color w:val="000000"/>
          <w:sz w:val="22"/>
          <w:szCs w:val="22"/>
        </w:rPr>
        <w:t>P=</w:t>
      </w:r>
      <w:r w:rsidR="00941408">
        <w:rPr>
          <w:rFonts w:ascii="Times New Roman" w:hAnsi="Times New Roman" w:cs="Times New Roman"/>
          <w:color w:val="000000"/>
          <w:sz w:val="22"/>
          <w:szCs w:val="22"/>
        </w:rPr>
        <w:t xml:space="preserve"> </w:t>
      </w:r>
      <w:r w:rsidR="00941408" w:rsidRPr="00941408">
        <w:rPr>
          <w:rFonts w:ascii="Times New Roman" w:hAnsi="Times New Roman" w:cs="Times New Roman"/>
          <w:color w:val="000000"/>
          <w:sz w:val="22"/>
          <w:szCs w:val="22"/>
        </w:rPr>
        <w:t>0.7</w:t>
      </w:r>
      <w:ins w:id="282" w:author="Daniel Buonaiuto" w:date="2017-03-14T13:20:00Z">
        <w:r w:rsidR="000C2CFA">
          <w:rPr>
            <w:rFonts w:ascii="Times New Roman" w:hAnsi="Times New Roman" w:cs="Times New Roman"/>
            <w:color w:val="000000"/>
            <w:sz w:val="22"/>
            <w:szCs w:val="22"/>
          </w:rPr>
          <w:t>48</w:t>
        </w:r>
      </w:ins>
      <w:del w:id="283" w:author="Daniel Buonaiuto" w:date="2017-03-14T13:20:00Z">
        <w:r w:rsidR="00941408" w:rsidRPr="00941408" w:rsidDel="000C2CFA">
          <w:rPr>
            <w:rFonts w:ascii="Times New Roman" w:hAnsi="Times New Roman" w:cs="Times New Roman"/>
            <w:color w:val="000000"/>
            <w:sz w:val="22"/>
            <w:szCs w:val="22"/>
          </w:rPr>
          <w:delText>19</w:delText>
        </w:r>
      </w:del>
      <w:r w:rsidR="00941408" w:rsidRPr="00941408">
        <w:rPr>
          <w:rFonts w:ascii="Times New Roman" w:hAnsi="Times New Roman" w:cs="Times New Roman"/>
          <w:color w:val="000000"/>
          <w:sz w:val="22"/>
          <w:szCs w:val="22"/>
        </w:rPr>
        <w:t>)</w:t>
      </w:r>
      <w:r w:rsidR="00941408" w:rsidRPr="00941408">
        <w:rPr>
          <w:rFonts w:ascii="Times New Roman" w:hAnsi="Times New Roman" w:cs="Times New Roman"/>
          <w:bCs/>
          <w:color w:val="000000"/>
          <w:sz w:val="22"/>
          <w:szCs w:val="22"/>
        </w:rPr>
        <w:t xml:space="preserve"> was observed between outcrossing and </w:t>
      </w:r>
      <w:proofErr w:type="spellStart"/>
      <w:r w:rsidR="00941408" w:rsidRPr="00941408">
        <w:rPr>
          <w:rFonts w:ascii="Times New Roman" w:hAnsi="Times New Roman" w:cs="Times New Roman"/>
          <w:bCs/>
          <w:color w:val="000000"/>
          <w:sz w:val="22"/>
          <w:szCs w:val="22"/>
        </w:rPr>
        <w:t>selfing</w:t>
      </w:r>
      <w:proofErr w:type="spellEnd"/>
      <w:r w:rsidR="00941408" w:rsidRPr="00941408">
        <w:rPr>
          <w:rFonts w:ascii="Times New Roman" w:hAnsi="Times New Roman" w:cs="Times New Roman"/>
          <w:bCs/>
          <w:color w:val="000000"/>
          <w:sz w:val="22"/>
          <w:szCs w:val="22"/>
        </w:rPr>
        <w:t xml:space="preserve"> pollination treatments</w:t>
      </w:r>
      <w:ins w:id="284" w:author="Daniel Buonaiuto" w:date="2017-03-14T13:20:00Z">
        <w:r w:rsidR="000C2CFA">
          <w:rPr>
            <w:rFonts w:ascii="Times New Roman" w:hAnsi="Times New Roman" w:cs="Times New Roman"/>
            <w:bCs/>
            <w:color w:val="000000"/>
            <w:sz w:val="22"/>
            <w:szCs w:val="22"/>
          </w:rPr>
          <w:t>.</w:t>
        </w:r>
      </w:ins>
      <w:r w:rsidR="00941408" w:rsidRPr="00941408">
        <w:rPr>
          <w:rFonts w:ascii="Times New Roman" w:hAnsi="Times New Roman" w:cs="Times New Roman"/>
          <w:bCs/>
          <w:color w:val="000000"/>
          <w:sz w:val="22"/>
          <w:szCs w:val="22"/>
        </w:rPr>
        <w:t xml:space="preserve"> </w:t>
      </w:r>
      <w:del w:id="285" w:author="Daniel Buonaiuto" w:date="2017-03-14T13:20:00Z">
        <w:r w:rsidR="00941408" w:rsidRPr="00941408" w:rsidDel="000C2CFA">
          <w:rPr>
            <w:rFonts w:ascii="Times New Roman" w:hAnsi="Times New Roman" w:cs="Times New Roman"/>
            <w:bCs/>
            <w:color w:val="000000"/>
            <w:sz w:val="22"/>
            <w:szCs w:val="22"/>
          </w:rPr>
          <w:delText xml:space="preserve">in </w:delText>
        </w:r>
        <w:r w:rsidR="00941408" w:rsidRPr="00941408" w:rsidDel="000C2CFA">
          <w:rPr>
            <w:rFonts w:ascii="Times New Roman" w:hAnsi="Times New Roman" w:cs="Times New Roman"/>
            <w:bCs/>
            <w:i/>
            <w:color w:val="000000"/>
            <w:sz w:val="22"/>
            <w:szCs w:val="22"/>
          </w:rPr>
          <w:delText>C. pensylvanica</w:delText>
        </w:r>
        <w:r w:rsidR="00941408" w:rsidDel="000C2CFA">
          <w:rPr>
            <w:rFonts w:ascii="Times New Roman" w:hAnsi="Times New Roman" w:cs="Times New Roman"/>
            <w:b/>
            <w:bCs/>
            <w:noProof/>
            <w:color w:val="000000"/>
          </w:rPr>
          <w:delText xml:space="preserve"> </w:delText>
        </w:r>
      </w:del>
      <w:r w:rsidR="00941408">
        <w:rPr>
          <w:rFonts w:ascii="Times New Roman" w:hAnsi="Times New Roman" w:cs="Times New Roman"/>
          <w:b/>
          <w:bCs/>
          <w:noProof/>
          <w:color w:val="000000"/>
        </w:rPr>
        <w:drawing>
          <wp:inline distT="0" distB="0" distL="0" distR="0" wp14:anchorId="17034720" wp14:editId="547C78D9">
            <wp:extent cx="5487383" cy="293993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weight box plot.jpeg"/>
                    <pic:cNvPicPr/>
                  </pic:nvPicPr>
                  <pic:blipFill>
                    <a:blip r:embed="rId9">
                      <a:extLst>
                        <a:ext uri="{28A0092B-C50C-407E-A947-70E740481C1C}">
                          <a14:useLocalDpi xmlns:a14="http://schemas.microsoft.com/office/drawing/2010/main" val="0"/>
                        </a:ext>
                      </a:extLst>
                    </a:blip>
                    <a:stretch>
                      <a:fillRect/>
                    </a:stretch>
                  </pic:blipFill>
                  <pic:spPr>
                    <a:xfrm>
                      <a:off x="0" y="0"/>
                      <a:ext cx="5487383" cy="2939933"/>
                    </a:xfrm>
                    <a:prstGeom prst="rect">
                      <a:avLst/>
                    </a:prstGeom>
                  </pic:spPr>
                </pic:pic>
              </a:graphicData>
            </a:graphic>
          </wp:inline>
        </w:drawing>
      </w:r>
    </w:p>
    <w:p w14:paraId="5AAD6747" w14:textId="77777777" w:rsidR="0047125D" w:rsidRPr="00782446" w:rsidRDefault="0047125D" w:rsidP="0047125D">
      <w:pPr>
        <w:spacing w:line="480" w:lineRule="auto"/>
        <w:rPr>
          <w:rFonts w:ascii="Times New Roman" w:hAnsi="Times New Roman" w:cs="Times New Roman"/>
        </w:rPr>
      </w:pPr>
    </w:p>
    <w:p w14:paraId="495FEDF4" w14:textId="77777777" w:rsidR="00F5412A" w:rsidRPr="00F5412A" w:rsidRDefault="00F5412A" w:rsidP="008503D8">
      <w:pPr>
        <w:spacing w:line="480" w:lineRule="auto"/>
        <w:rPr>
          <w:rFonts w:ascii="Times New Roman" w:hAnsi="Times New Roman" w:cs="Times New Roman"/>
          <w:b/>
          <w:bCs/>
          <w:color w:val="000000"/>
          <w:sz w:val="22"/>
          <w:szCs w:val="22"/>
        </w:rPr>
      </w:pPr>
    </w:p>
    <w:p w14:paraId="00387758" w14:textId="77777777" w:rsidR="008503D8" w:rsidRPr="000B787C" w:rsidRDefault="008503D8" w:rsidP="00195F93">
      <w:pPr>
        <w:rPr>
          <w:rFonts w:ascii="Times New Roman" w:hAnsi="Times New Roman" w:cs="Times New Roman"/>
          <w:color w:val="000000"/>
        </w:rPr>
      </w:pPr>
      <w:bookmarkStart w:id="286" w:name="_GoBack"/>
      <w:bookmarkEnd w:id="286"/>
    </w:p>
    <w:p w14:paraId="11472C4F" w14:textId="550425DB" w:rsidR="008C5564" w:rsidRDefault="008C5564">
      <w:pPr>
        <w:rPr>
          <w:rFonts w:ascii="Times New Roman" w:hAnsi="Times New Roman" w:cs="Times New Roman"/>
        </w:rPr>
      </w:pPr>
      <w:r>
        <w:rPr>
          <w:rFonts w:ascii="Times New Roman" w:hAnsi="Times New Roman" w:cs="Times New Roman"/>
        </w:rPr>
        <w:br w:type="page"/>
      </w:r>
    </w:p>
    <w:p w14:paraId="7E3EF71D" w14:textId="6A78F293" w:rsidR="008C5564" w:rsidRPr="008C5564" w:rsidRDefault="008C5564" w:rsidP="008C5564">
      <w:pPr>
        <w:rPr>
          <w:rFonts w:ascii="Times New Roman" w:hAnsi="Times New Roman" w:cs="Times New Roman"/>
          <w:b/>
          <w:color w:val="000000"/>
          <w:sz w:val="22"/>
          <w:szCs w:val="22"/>
        </w:rPr>
      </w:pPr>
      <w:r w:rsidRPr="008C5564">
        <w:rPr>
          <w:rFonts w:ascii="Times New Roman" w:hAnsi="Times New Roman" w:cs="Times New Roman"/>
          <w:b/>
          <w:color w:val="000000"/>
          <w:sz w:val="22"/>
          <w:szCs w:val="22"/>
        </w:rPr>
        <w:t>References:</w:t>
      </w:r>
    </w:p>
    <w:p w14:paraId="509B221F" w14:textId="77777777" w:rsidR="008C5564" w:rsidRDefault="008C5564" w:rsidP="008C5564">
      <w:pPr>
        <w:rPr>
          <w:rFonts w:ascii="Times New Roman" w:hAnsi="Times New Roman" w:cs="Times New Roman"/>
          <w:color w:val="000000"/>
          <w:sz w:val="22"/>
          <w:szCs w:val="22"/>
        </w:rPr>
      </w:pPr>
    </w:p>
    <w:p w14:paraId="30561C4F" w14:textId="19B5C722"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Ball PW, </w:t>
      </w: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 2003. </w:t>
      </w:r>
      <w:proofErr w:type="spellStart"/>
      <w:r w:rsidRPr="008C5564">
        <w:rPr>
          <w:rFonts w:ascii="Times New Roman" w:hAnsi="Times New Roman" w:cs="Times New Roman"/>
          <w:color w:val="000000"/>
          <w:sz w:val="22"/>
          <w:szCs w:val="22"/>
        </w:rPr>
        <w:t>Carex</w:t>
      </w:r>
      <w:proofErr w:type="spell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Flora of North America North of Mexico, Provisional Publication.</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Flora of North America Association.</w:t>
      </w:r>
      <w:proofErr w:type="gramEnd"/>
      <w:r w:rsidRPr="008C5564">
        <w:rPr>
          <w:rFonts w:ascii="Times New Roman" w:hAnsi="Times New Roman" w:cs="Times New Roman"/>
          <w:color w:val="000000"/>
          <w:sz w:val="22"/>
          <w:szCs w:val="22"/>
        </w:rPr>
        <w:t xml:space="preserve"> February 21, 2003. </w:t>
      </w:r>
      <w:r w:rsidR="001605B5">
        <w:fldChar w:fldCharType="begin"/>
      </w:r>
      <w:r w:rsidR="001605B5">
        <w:instrText xml:space="preserve"> HYPERLINK "http://www.efloras.org/florataxon.aspx?flora_id=1&amp;taxon_id=105644%5B6/1/2016" </w:instrText>
      </w:r>
      <w:r w:rsidR="001605B5">
        <w:fldChar w:fldCharType="separate"/>
      </w:r>
      <w:r w:rsidRPr="008C5564">
        <w:rPr>
          <w:rFonts w:ascii="Times New Roman" w:hAnsi="Times New Roman" w:cs="Times New Roman"/>
          <w:color w:val="1155CC"/>
          <w:sz w:val="22"/>
          <w:szCs w:val="22"/>
          <w:u w:val="single"/>
        </w:rPr>
        <w:t>http://www.efloras.org/florataxon.aspx?flora_id=1&amp;taxon_id=105644[6/1/2016</w:t>
      </w:r>
      <w:r w:rsidR="001605B5">
        <w:rPr>
          <w:rFonts w:ascii="Times New Roman" w:hAnsi="Times New Roman" w:cs="Times New Roman"/>
          <w:color w:val="1155CC"/>
          <w:sz w:val="22"/>
          <w:szCs w:val="22"/>
          <w:u w:val="single"/>
        </w:rPr>
        <w:fldChar w:fldCharType="end"/>
      </w:r>
      <w:r>
        <w:rPr>
          <w:rFonts w:ascii="Times New Roman" w:hAnsi="Times New Roman" w:cs="Times New Roman"/>
          <w:color w:val="000000"/>
          <w:sz w:val="22"/>
          <w:szCs w:val="22"/>
        </w:rPr>
        <w:t xml:space="preserve"> (accessed 16 May 2016)</w:t>
      </w:r>
    </w:p>
    <w:p w14:paraId="7288D318" w14:textId="77777777" w:rsidR="008C5564" w:rsidRPr="008C5564" w:rsidRDefault="008C5564" w:rsidP="008C5564">
      <w:pPr>
        <w:rPr>
          <w:rFonts w:ascii="Times New Roman" w:eastAsia="Times New Roman" w:hAnsi="Times New Roman" w:cs="Times New Roman"/>
          <w:sz w:val="22"/>
          <w:szCs w:val="22"/>
        </w:rPr>
      </w:pPr>
    </w:p>
    <w:p w14:paraId="4E32DD26" w14:textId="58B13757" w:rsidR="006615D9" w:rsidRPr="00C02AA6"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Barrett SCH, Harder LD. 1996. </w:t>
      </w:r>
      <w:proofErr w:type="gramStart"/>
      <w:r w:rsidRPr="008C5564">
        <w:rPr>
          <w:rFonts w:ascii="Times New Roman" w:hAnsi="Times New Roman" w:cs="Times New Roman"/>
          <w:color w:val="000000"/>
          <w:sz w:val="22"/>
          <w:szCs w:val="22"/>
        </w:rPr>
        <w:t>Ecology and evolution of plant mating</w:t>
      </w:r>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Trends in Ecology &amp; Evolution</w:t>
      </w:r>
      <w:r w:rsidRPr="008C5564">
        <w:rPr>
          <w:rFonts w:ascii="Times New Roman" w:hAnsi="Times New Roman" w:cs="Times New Roman"/>
          <w:color w:val="000000"/>
          <w:sz w:val="22"/>
          <w:szCs w:val="22"/>
        </w:rPr>
        <w:t xml:space="preserve"> 11(2): 73-79.</w:t>
      </w:r>
      <w:ins w:id="287" w:author="Daniel Buonaiuto" w:date="2017-03-14T14:18:00Z">
        <w:r w:rsidR="006615D9" w:rsidRPr="006615D9">
          <w:rPr>
            <w:rFonts w:ascii="Times New Roman" w:hAnsi="Times New Roman" w:cs="Times New Roman"/>
            <w:color w:val="000000"/>
            <w:sz w:val="22"/>
            <w:szCs w:val="22"/>
            <w:shd w:val="clear" w:color="auto" w:fill="FFFFFF"/>
          </w:rPr>
          <w:t xml:space="preserve"> </w:t>
        </w:r>
      </w:ins>
    </w:p>
    <w:p w14:paraId="44697900" w14:textId="77777777" w:rsidR="008C5564" w:rsidRDefault="008C5564" w:rsidP="008C5564">
      <w:pPr>
        <w:rPr>
          <w:ins w:id="288" w:author="Daniel Buonaiuto" w:date="2017-03-14T14:18:00Z"/>
          <w:rFonts w:ascii="Times New Roman" w:eastAsia="Times New Roman" w:hAnsi="Times New Roman" w:cs="Times New Roman"/>
          <w:sz w:val="22"/>
          <w:szCs w:val="22"/>
        </w:rPr>
      </w:pPr>
    </w:p>
    <w:p w14:paraId="4D113E1A" w14:textId="3CF26ADB" w:rsidR="006615D9" w:rsidRPr="008C5564" w:rsidDel="006615D9" w:rsidRDefault="006615D9" w:rsidP="008C5564">
      <w:pPr>
        <w:rPr>
          <w:del w:id="289" w:author="Daniel Buonaiuto" w:date="2017-03-14T14:18:00Z"/>
          <w:rFonts w:ascii="Times New Roman" w:eastAsia="Times New Roman" w:hAnsi="Times New Roman" w:cs="Times New Roman"/>
          <w:sz w:val="22"/>
          <w:szCs w:val="22"/>
        </w:rPr>
      </w:pPr>
    </w:p>
    <w:p w14:paraId="1D53E0C0" w14:textId="57E30388" w:rsidR="008C5564" w:rsidRDefault="008C5564" w:rsidP="008C5564">
      <w:pPr>
        <w:rPr>
          <w:ins w:id="290" w:author="Daniel Buonaiuto" w:date="2017-03-14T14:23:00Z"/>
          <w:rFonts w:ascii="Times New Roman" w:hAnsi="Times New Roman" w:cs="Times New Roman"/>
          <w:color w:val="000000"/>
          <w:sz w:val="22"/>
          <w:szCs w:val="22"/>
          <w:shd w:val="clear" w:color="auto" w:fill="FFFFFF"/>
        </w:rPr>
      </w:pPr>
      <w:r w:rsidRPr="008C5564">
        <w:rPr>
          <w:rFonts w:ascii="Times New Roman" w:hAnsi="Times New Roman" w:cs="Times New Roman"/>
          <w:color w:val="000000"/>
          <w:sz w:val="22"/>
          <w:szCs w:val="22"/>
          <w:shd w:val="clear" w:color="auto" w:fill="FFFFFF"/>
        </w:rPr>
        <w:t xml:space="preserve">Bates D, </w:t>
      </w:r>
      <w:proofErr w:type="spellStart"/>
      <w:r w:rsidRPr="008C5564">
        <w:rPr>
          <w:rFonts w:ascii="Times New Roman" w:hAnsi="Times New Roman" w:cs="Times New Roman"/>
          <w:color w:val="000000"/>
          <w:sz w:val="22"/>
          <w:szCs w:val="22"/>
          <w:shd w:val="clear" w:color="auto" w:fill="FFFFFF"/>
        </w:rPr>
        <w:t>Maechler</w:t>
      </w:r>
      <w:proofErr w:type="spellEnd"/>
      <w:r w:rsidRPr="008C5564">
        <w:rPr>
          <w:rFonts w:ascii="Times New Roman" w:hAnsi="Times New Roman" w:cs="Times New Roman"/>
          <w:color w:val="000000"/>
          <w:sz w:val="22"/>
          <w:szCs w:val="22"/>
          <w:shd w:val="clear" w:color="auto" w:fill="FFFFFF"/>
        </w:rPr>
        <w:t xml:space="preserve"> M,</w:t>
      </w:r>
      <w:r>
        <w:rPr>
          <w:rFonts w:ascii="Times New Roman" w:hAnsi="Times New Roman" w:cs="Times New Roman"/>
          <w:color w:val="000000"/>
          <w:sz w:val="22"/>
          <w:szCs w:val="22"/>
          <w:shd w:val="clear" w:color="auto" w:fill="FFFFFF"/>
        </w:rPr>
        <w:t xml:space="preserve"> </w:t>
      </w:r>
      <w:proofErr w:type="spellStart"/>
      <w:r>
        <w:rPr>
          <w:rFonts w:ascii="Times New Roman" w:hAnsi="Times New Roman" w:cs="Times New Roman"/>
          <w:color w:val="000000"/>
          <w:sz w:val="22"/>
          <w:szCs w:val="22"/>
          <w:shd w:val="clear" w:color="auto" w:fill="FFFFFF"/>
        </w:rPr>
        <w:t>Bolker</w:t>
      </w:r>
      <w:proofErr w:type="spellEnd"/>
      <w:r>
        <w:rPr>
          <w:rFonts w:ascii="Times New Roman" w:hAnsi="Times New Roman" w:cs="Times New Roman"/>
          <w:color w:val="000000"/>
          <w:sz w:val="22"/>
          <w:szCs w:val="22"/>
          <w:shd w:val="clear" w:color="auto" w:fill="FFFFFF"/>
        </w:rPr>
        <w:t xml:space="preserve"> B and Walker S. 2014. </w:t>
      </w:r>
      <w:proofErr w:type="gramStart"/>
      <w:r w:rsidRPr="008C5564">
        <w:rPr>
          <w:rFonts w:ascii="Times New Roman" w:hAnsi="Times New Roman" w:cs="Times New Roman"/>
          <w:color w:val="000000"/>
          <w:sz w:val="22"/>
          <w:szCs w:val="22"/>
          <w:shd w:val="clear" w:color="auto" w:fill="FFFFFF"/>
        </w:rPr>
        <w:t>lme4:Linear</w:t>
      </w:r>
      <w:proofErr w:type="gramEnd"/>
      <w:r w:rsidRPr="008C5564">
        <w:rPr>
          <w:rFonts w:ascii="Times New Roman" w:hAnsi="Times New Roman" w:cs="Times New Roman"/>
          <w:color w:val="000000"/>
          <w:sz w:val="22"/>
          <w:szCs w:val="22"/>
          <w:shd w:val="clear" w:color="auto" w:fill="FFFFFF"/>
        </w:rPr>
        <w:t xml:space="preserve"> mixed-effects models using Eigen and S4_. R package version 1.1-7</w:t>
      </w:r>
      <w:proofErr w:type="gramStart"/>
      <w:r w:rsidRPr="008C5564">
        <w:rPr>
          <w:rFonts w:ascii="Times New Roman" w:hAnsi="Times New Roman" w:cs="Times New Roman"/>
          <w:color w:val="000000"/>
          <w:sz w:val="22"/>
          <w:szCs w:val="22"/>
          <w:shd w:val="clear" w:color="auto" w:fill="FFFFFF"/>
        </w:rPr>
        <w:t>, .</w:t>
      </w:r>
      <w:proofErr w:type="gramEnd"/>
      <w:r w:rsidRPr="008C5564">
        <w:rPr>
          <w:rFonts w:ascii="Times New Roman" w:hAnsi="Times New Roman" w:cs="Times New Roman"/>
          <w:color w:val="000000"/>
          <w:sz w:val="22"/>
          <w:szCs w:val="22"/>
          <w:shd w:val="clear" w:color="auto" w:fill="FFFFFF"/>
        </w:rPr>
        <w:t xml:space="preserve">  </w:t>
      </w:r>
      <w:ins w:id="291" w:author="Daniel Buonaiuto" w:date="2017-03-14T14:17:00Z">
        <w:r w:rsidR="006615D9">
          <w:rPr>
            <w:rFonts w:ascii="Times New Roman" w:hAnsi="Times New Roman" w:cs="Times New Roman"/>
            <w:color w:val="000000"/>
            <w:sz w:val="22"/>
            <w:szCs w:val="22"/>
            <w:shd w:val="clear" w:color="auto" w:fill="FFFFFF"/>
          </w:rPr>
          <w:fldChar w:fldCharType="begin"/>
        </w:r>
        <w:r w:rsidR="006615D9">
          <w:rPr>
            <w:rFonts w:ascii="Times New Roman" w:hAnsi="Times New Roman" w:cs="Times New Roman"/>
            <w:color w:val="000000"/>
            <w:sz w:val="22"/>
            <w:szCs w:val="22"/>
            <w:shd w:val="clear" w:color="auto" w:fill="FFFFFF"/>
          </w:rPr>
          <w:instrText xml:space="preserve"> HYPERLINK "</w:instrText>
        </w:r>
      </w:ins>
      <w:r w:rsidR="006615D9" w:rsidRPr="008C5564">
        <w:rPr>
          <w:rFonts w:ascii="Times New Roman" w:hAnsi="Times New Roman" w:cs="Times New Roman"/>
          <w:color w:val="000000"/>
          <w:sz w:val="22"/>
          <w:szCs w:val="22"/>
          <w:shd w:val="clear" w:color="auto" w:fill="FFFFFF"/>
        </w:rPr>
        <w:instrText>URL:http://CRAN.R-project.org/package=lme4</w:instrText>
      </w:r>
      <w:ins w:id="292" w:author="Daniel Buonaiuto" w:date="2017-03-14T14:17:00Z">
        <w:r w:rsidR="006615D9">
          <w:rPr>
            <w:rFonts w:ascii="Times New Roman" w:hAnsi="Times New Roman" w:cs="Times New Roman"/>
            <w:color w:val="000000"/>
            <w:sz w:val="22"/>
            <w:szCs w:val="22"/>
            <w:shd w:val="clear" w:color="auto" w:fill="FFFFFF"/>
          </w:rPr>
          <w:instrText xml:space="preserve">" </w:instrText>
        </w:r>
        <w:r w:rsidR="006615D9">
          <w:rPr>
            <w:rFonts w:ascii="Times New Roman" w:hAnsi="Times New Roman" w:cs="Times New Roman"/>
            <w:color w:val="000000"/>
            <w:sz w:val="22"/>
            <w:szCs w:val="22"/>
            <w:shd w:val="clear" w:color="auto" w:fill="FFFFFF"/>
          </w:rPr>
          <w:fldChar w:fldCharType="separate"/>
        </w:r>
      </w:ins>
      <w:proofErr w:type="spellStart"/>
      <w:r w:rsidR="006615D9" w:rsidRPr="00BC7C60">
        <w:rPr>
          <w:rStyle w:val="Hyperlink"/>
          <w:rFonts w:ascii="Times New Roman" w:hAnsi="Times New Roman" w:cs="Times New Roman"/>
          <w:sz w:val="22"/>
          <w:szCs w:val="22"/>
          <w:shd w:val="clear" w:color="auto" w:fill="FFFFFF"/>
        </w:rPr>
        <w:t>URL:http</w:t>
      </w:r>
      <w:proofErr w:type="spellEnd"/>
      <w:r w:rsidR="006615D9" w:rsidRPr="00BC7C60">
        <w:rPr>
          <w:rStyle w:val="Hyperlink"/>
          <w:rFonts w:ascii="Times New Roman" w:hAnsi="Times New Roman" w:cs="Times New Roman"/>
          <w:sz w:val="22"/>
          <w:szCs w:val="22"/>
          <w:shd w:val="clear" w:color="auto" w:fill="FFFFFF"/>
        </w:rPr>
        <w:t>://CRAN.R-project.org/package=lme4</w:t>
      </w:r>
      <w:ins w:id="293" w:author="Daniel Buonaiuto" w:date="2017-03-14T14:17:00Z">
        <w:r w:rsidR="006615D9">
          <w:rPr>
            <w:rFonts w:ascii="Times New Roman" w:hAnsi="Times New Roman" w:cs="Times New Roman"/>
            <w:color w:val="000000"/>
            <w:sz w:val="22"/>
            <w:szCs w:val="22"/>
            <w:shd w:val="clear" w:color="auto" w:fill="FFFFFF"/>
          </w:rPr>
          <w:fldChar w:fldCharType="end"/>
        </w:r>
      </w:ins>
    </w:p>
    <w:p w14:paraId="6D9EB2B8" w14:textId="77777777" w:rsidR="00C02AA6" w:rsidRDefault="00C02AA6" w:rsidP="008C5564">
      <w:pPr>
        <w:rPr>
          <w:ins w:id="294" w:author="Daniel Buonaiuto" w:date="2017-03-14T14:23:00Z"/>
          <w:rFonts w:ascii="Times New Roman" w:hAnsi="Times New Roman" w:cs="Times New Roman"/>
          <w:color w:val="000000"/>
          <w:sz w:val="22"/>
          <w:szCs w:val="22"/>
          <w:shd w:val="clear" w:color="auto" w:fill="FFFFFF"/>
        </w:rPr>
      </w:pPr>
    </w:p>
    <w:p w14:paraId="409D9A57" w14:textId="38D13ED8" w:rsidR="00C02AA6" w:rsidRDefault="00C02AA6" w:rsidP="00C02AA6">
      <w:pPr>
        <w:rPr>
          <w:ins w:id="295" w:author="Daniel Buonaiuto" w:date="2017-03-14T14:17:00Z"/>
          <w:rFonts w:ascii="Times New Roman" w:hAnsi="Times New Roman" w:cs="Times New Roman"/>
          <w:color w:val="000000"/>
          <w:sz w:val="22"/>
          <w:szCs w:val="22"/>
          <w:shd w:val="clear" w:color="auto" w:fill="FFFFFF"/>
        </w:rPr>
      </w:pPr>
      <w:ins w:id="296" w:author="Daniel Buonaiuto" w:date="2017-03-14T14:24:00Z">
        <w:r w:rsidRPr="008C5564">
          <w:rPr>
            <w:rFonts w:ascii="Times New Roman" w:hAnsi="Times New Roman" w:cs="Times New Roman"/>
            <w:color w:val="000000"/>
            <w:sz w:val="22"/>
            <w:szCs w:val="22"/>
            <w:shd w:val="clear" w:color="auto" w:fill="FFFFFF"/>
          </w:rPr>
          <w:t xml:space="preserve">Bates D, </w:t>
        </w:r>
        <w:proofErr w:type="spellStart"/>
        <w:r w:rsidRPr="008C5564">
          <w:rPr>
            <w:rFonts w:ascii="Times New Roman" w:hAnsi="Times New Roman" w:cs="Times New Roman"/>
            <w:color w:val="000000"/>
            <w:sz w:val="22"/>
            <w:szCs w:val="22"/>
            <w:shd w:val="clear" w:color="auto" w:fill="FFFFFF"/>
          </w:rPr>
          <w:t>Maechler</w:t>
        </w:r>
        <w:proofErr w:type="spellEnd"/>
        <w:r w:rsidRPr="008C5564">
          <w:rPr>
            <w:rFonts w:ascii="Times New Roman" w:hAnsi="Times New Roman" w:cs="Times New Roman"/>
            <w:color w:val="000000"/>
            <w:sz w:val="22"/>
            <w:szCs w:val="22"/>
            <w:shd w:val="clear" w:color="auto" w:fill="FFFFFF"/>
          </w:rPr>
          <w:t xml:space="preserve"> M,</w:t>
        </w:r>
        <w:r>
          <w:rPr>
            <w:rFonts w:ascii="Times New Roman" w:hAnsi="Times New Roman" w:cs="Times New Roman"/>
            <w:color w:val="000000"/>
            <w:sz w:val="22"/>
            <w:szCs w:val="22"/>
            <w:shd w:val="clear" w:color="auto" w:fill="FFFFFF"/>
          </w:rPr>
          <w:t xml:space="preserve"> </w:t>
        </w:r>
        <w:proofErr w:type="spellStart"/>
        <w:r>
          <w:rPr>
            <w:rFonts w:ascii="Times New Roman" w:hAnsi="Times New Roman" w:cs="Times New Roman"/>
            <w:color w:val="000000"/>
            <w:sz w:val="22"/>
            <w:szCs w:val="22"/>
            <w:shd w:val="clear" w:color="auto" w:fill="FFFFFF"/>
          </w:rPr>
          <w:t>Bolker</w:t>
        </w:r>
        <w:proofErr w:type="spellEnd"/>
        <w:r>
          <w:rPr>
            <w:rFonts w:ascii="Times New Roman" w:hAnsi="Times New Roman" w:cs="Times New Roman"/>
            <w:color w:val="000000"/>
            <w:sz w:val="22"/>
            <w:szCs w:val="22"/>
            <w:shd w:val="clear" w:color="auto" w:fill="FFFFFF"/>
          </w:rPr>
          <w:t xml:space="preserve"> B and Walker S. 20145. </w:t>
        </w:r>
      </w:ins>
      <w:ins w:id="297" w:author="Daniel Buonaiuto" w:date="2017-03-14T14:23:00Z">
        <w:r w:rsidRPr="00C02AA6">
          <w:rPr>
            <w:rFonts w:ascii="Times New Roman" w:hAnsi="Times New Roman" w:cs="Times New Roman"/>
            <w:color w:val="000000"/>
            <w:sz w:val="22"/>
            <w:szCs w:val="22"/>
            <w:shd w:val="clear" w:color="auto" w:fill="FFFFFF"/>
          </w:rPr>
          <w:t>Fitting Linear Mixed-Effects Models</w:t>
        </w:r>
      </w:ins>
      <w:ins w:id="298" w:author="Daniel Buonaiuto" w:date="2017-03-14T14:24:00Z">
        <w:r>
          <w:rPr>
            <w:rFonts w:ascii="Times New Roman" w:hAnsi="Times New Roman" w:cs="Times New Roman"/>
            <w:color w:val="000000"/>
            <w:sz w:val="22"/>
            <w:szCs w:val="22"/>
            <w:shd w:val="clear" w:color="auto" w:fill="FFFFFF"/>
          </w:rPr>
          <w:t xml:space="preserve"> </w:t>
        </w:r>
      </w:ins>
      <w:ins w:id="299" w:author="Daniel Buonaiuto" w:date="2017-03-14T14:23:00Z">
        <w:r w:rsidRPr="00C02AA6">
          <w:rPr>
            <w:rFonts w:ascii="Times New Roman" w:hAnsi="Times New Roman" w:cs="Times New Roman"/>
            <w:color w:val="000000"/>
            <w:sz w:val="22"/>
            <w:szCs w:val="22"/>
            <w:shd w:val="clear" w:color="auto" w:fill="FFFFFF"/>
          </w:rPr>
          <w:t>Using lme4. Journal of Statistical Software, 67(1)</w:t>
        </w:r>
        <w:proofErr w:type="gramStart"/>
        <w:r w:rsidRPr="00C02AA6">
          <w:rPr>
            <w:rFonts w:ascii="Times New Roman" w:hAnsi="Times New Roman" w:cs="Times New Roman"/>
            <w:color w:val="000000"/>
            <w:sz w:val="22"/>
            <w:szCs w:val="22"/>
            <w:shd w:val="clear" w:color="auto" w:fill="FFFFFF"/>
          </w:rPr>
          <w:t>,1</w:t>
        </w:r>
        <w:proofErr w:type="gramEnd"/>
        <w:r w:rsidRPr="00C02AA6">
          <w:rPr>
            <w:rFonts w:ascii="Times New Roman" w:hAnsi="Times New Roman" w:cs="Times New Roman"/>
            <w:color w:val="000000"/>
            <w:sz w:val="22"/>
            <w:szCs w:val="22"/>
            <w:shd w:val="clear" w:color="auto" w:fill="FFFFFF"/>
          </w:rPr>
          <w:t xml:space="preserve">-48. </w:t>
        </w:r>
        <w:proofErr w:type="gramStart"/>
        <w:r w:rsidRPr="00C02AA6">
          <w:rPr>
            <w:rFonts w:ascii="Times New Roman" w:hAnsi="Times New Roman" w:cs="Times New Roman"/>
            <w:color w:val="000000"/>
            <w:sz w:val="22"/>
            <w:szCs w:val="22"/>
            <w:shd w:val="clear" w:color="auto" w:fill="FFFFFF"/>
          </w:rPr>
          <w:t>doi:10.18637</w:t>
        </w:r>
        <w:proofErr w:type="gramEnd"/>
        <w:r w:rsidRPr="00C02AA6">
          <w:rPr>
            <w:rFonts w:ascii="Times New Roman" w:hAnsi="Times New Roman" w:cs="Times New Roman"/>
            <w:color w:val="000000"/>
            <w:sz w:val="22"/>
            <w:szCs w:val="22"/>
            <w:shd w:val="clear" w:color="auto" w:fill="FFFFFF"/>
          </w:rPr>
          <w:t>/jss.v067.i01.</w:t>
        </w:r>
      </w:ins>
    </w:p>
    <w:p w14:paraId="28095535" w14:textId="77777777" w:rsidR="006615D9" w:rsidDel="00C02AA6" w:rsidRDefault="006615D9" w:rsidP="008C5564">
      <w:pPr>
        <w:rPr>
          <w:del w:id="300" w:author="Daniel Buonaiuto" w:date="2017-03-14T14:20:00Z"/>
          <w:rFonts w:ascii="Times New Roman" w:hAnsi="Times New Roman" w:cs="Times New Roman"/>
          <w:sz w:val="22"/>
          <w:szCs w:val="22"/>
        </w:rPr>
      </w:pPr>
    </w:p>
    <w:p w14:paraId="7450737D" w14:textId="77777777" w:rsidR="00C02AA6" w:rsidRPr="008C5564" w:rsidRDefault="00C02AA6" w:rsidP="008C5564">
      <w:pPr>
        <w:rPr>
          <w:ins w:id="301" w:author="Daniel Buonaiuto" w:date="2017-03-14T14:22:00Z"/>
          <w:rFonts w:ascii="Times New Roman" w:hAnsi="Times New Roman" w:cs="Times New Roman"/>
          <w:sz w:val="22"/>
          <w:szCs w:val="22"/>
        </w:rPr>
      </w:pPr>
    </w:p>
    <w:p w14:paraId="35E1E0DF" w14:textId="24BC30BD" w:rsidR="008C5564" w:rsidRPr="008C5564" w:rsidDel="00C02AA6" w:rsidRDefault="008C5564" w:rsidP="008C5564">
      <w:pPr>
        <w:rPr>
          <w:del w:id="302" w:author="Daniel Buonaiuto" w:date="2017-03-14T14:22:00Z"/>
          <w:rFonts w:ascii="Times New Roman" w:eastAsia="Times New Roman" w:hAnsi="Times New Roman" w:cs="Times New Roman"/>
          <w:sz w:val="22"/>
          <w:szCs w:val="22"/>
        </w:rPr>
      </w:pPr>
    </w:p>
    <w:p w14:paraId="357C8A8D" w14:textId="7FE9B38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Bernard JM. 1990. Life history and vegetative reproduction in </w:t>
      </w:r>
      <w:proofErr w:type="spellStart"/>
      <w:r w:rsidRPr="008C5564">
        <w:rPr>
          <w:rFonts w:ascii="Times New Roman" w:hAnsi="Times New Roman" w:cs="Times New Roman"/>
          <w:color w:val="000000"/>
          <w:sz w:val="22"/>
          <w:szCs w:val="22"/>
        </w:rPr>
        <w:t>Ca</w:t>
      </w:r>
      <w:r>
        <w:rPr>
          <w:rFonts w:ascii="Times New Roman" w:hAnsi="Times New Roman" w:cs="Times New Roman"/>
          <w:color w:val="000000"/>
          <w:sz w:val="22"/>
          <w:szCs w:val="22"/>
        </w:rPr>
        <w:t>rex</w:t>
      </w:r>
      <w:proofErr w:type="spellEnd"/>
      <w:r>
        <w:rPr>
          <w:rFonts w:ascii="Times New Roman" w:hAnsi="Times New Roman" w:cs="Times New Roman"/>
          <w:color w:val="000000"/>
          <w:sz w:val="22"/>
          <w:szCs w:val="22"/>
        </w:rPr>
        <w:t>. Canadian Journal of Botany</w:t>
      </w:r>
      <w:r w:rsidRPr="008C5564">
        <w:rPr>
          <w:rFonts w:ascii="Times New Roman" w:hAnsi="Times New Roman" w:cs="Times New Roman"/>
          <w:color w:val="000000"/>
          <w:sz w:val="22"/>
          <w:szCs w:val="22"/>
        </w:rPr>
        <w:t xml:space="preserve"> 68(7): 1441-1448.</w:t>
      </w:r>
    </w:p>
    <w:p w14:paraId="05DC1E44" w14:textId="77777777" w:rsidR="008C5564" w:rsidRPr="008C5564" w:rsidRDefault="008C5564" w:rsidP="008C5564">
      <w:pPr>
        <w:rPr>
          <w:rFonts w:ascii="Times New Roman" w:eastAsia="Times New Roman" w:hAnsi="Times New Roman" w:cs="Times New Roman"/>
          <w:sz w:val="22"/>
          <w:szCs w:val="22"/>
        </w:rPr>
      </w:pPr>
    </w:p>
    <w:p w14:paraId="6881BE6A" w14:textId="02F55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Booth T, Jones TA. 2001. Plants for Ecological Restoration: A Foundation and a Philosophy for th</w:t>
      </w:r>
      <w:r>
        <w:rPr>
          <w:rFonts w:ascii="Times New Roman" w:hAnsi="Times New Roman" w:cs="Times New Roman"/>
          <w:color w:val="000000"/>
          <w:sz w:val="22"/>
          <w:szCs w:val="22"/>
        </w:rPr>
        <w:t>e Future. Native Plants Journal</w:t>
      </w:r>
      <w:r w:rsidRPr="008C5564">
        <w:rPr>
          <w:rFonts w:ascii="Times New Roman" w:hAnsi="Times New Roman" w:cs="Times New Roman"/>
          <w:color w:val="000000"/>
          <w:sz w:val="22"/>
          <w:szCs w:val="22"/>
        </w:rPr>
        <w:t xml:space="preserve"> 2(1): 12-20.</w:t>
      </w:r>
    </w:p>
    <w:p w14:paraId="5472CCB0" w14:textId="07C5C66B" w:rsidR="008C5564" w:rsidRPr="008C5564" w:rsidDel="006615D9" w:rsidRDefault="008C5564" w:rsidP="008C5564">
      <w:pPr>
        <w:rPr>
          <w:del w:id="303" w:author="Daniel Buonaiuto" w:date="2017-03-14T14:13:00Z"/>
          <w:rFonts w:ascii="Times New Roman" w:eastAsia="Times New Roman" w:hAnsi="Times New Roman" w:cs="Times New Roman"/>
          <w:sz w:val="22"/>
          <w:szCs w:val="22"/>
        </w:rPr>
      </w:pPr>
    </w:p>
    <w:p w14:paraId="53235028" w14:textId="55321072" w:rsidR="008C5564" w:rsidRPr="008C5564" w:rsidDel="006615D9" w:rsidRDefault="008C5564" w:rsidP="008C5564">
      <w:pPr>
        <w:rPr>
          <w:del w:id="304" w:author="Daniel Buonaiuto" w:date="2017-03-14T14:13:00Z"/>
          <w:rFonts w:ascii="Times New Roman" w:hAnsi="Times New Roman" w:cs="Times New Roman"/>
          <w:sz w:val="22"/>
          <w:szCs w:val="22"/>
        </w:rPr>
      </w:pPr>
      <w:del w:id="305" w:author="Daniel Buonaiuto" w:date="2017-03-14T14:13:00Z">
        <w:r w:rsidRPr="008C5564" w:rsidDel="006615D9">
          <w:rPr>
            <w:rFonts w:ascii="Times New Roman" w:hAnsi="Times New Roman" w:cs="Times New Roman"/>
            <w:color w:val="000000"/>
            <w:sz w:val="22"/>
            <w:szCs w:val="22"/>
          </w:rPr>
          <w:delText>Brandel M, Schütz W. 2005. Temperature effects on dormancy levels and germination in temperate f</w:delText>
        </w:r>
        <w:r w:rsidDel="006615D9">
          <w:rPr>
            <w:rFonts w:ascii="Times New Roman" w:hAnsi="Times New Roman" w:cs="Times New Roman"/>
            <w:color w:val="000000"/>
            <w:sz w:val="22"/>
            <w:szCs w:val="22"/>
          </w:rPr>
          <w:delText>orest sedges (Carex) Plant Ecology</w:delText>
        </w:r>
        <w:r w:rsidRPr="008C5564" w:rsidDel="006615D9">
          <w:rPr>
            <w:rFonts w:ascii="Times New Roman" w:hAnsi="Times New Roman" w:cs="Times New Roman"/>
            <w:color w:val="000000"/>
            <w:sz w:val="22"/>
            <w:szCs w:val="22"/>
          </w:rPr>
          <w:delText xml:space="preserve"> 176(2): 245–261.</w:delText>
        </w:r>
      </w:del>
    </w:p>
    <w:p w14:paraId="0CC6EEAB" w14:textId="77777777" w:rsidR="008C5564" w:rsidRPr="008C5564" w:rsidRDefault="008C5564" w:rsidP="008C5564">
      <w:pPr>
        <w:rPr>
          <w:rFonts w:ascii="Times New Roman" w:eastAsia="Times New Roman" w:hAnsi="Times New Roman" w:cs="Times New Roman"/>
          <w:sz w:val="22"/>
          <w:szCs w:val="22"/>
        </w:rPr>
      </w:pPr>
    </w:p>
    <w:p w14:paraId="46BECB52" w14:textId="046CD363" w:rsidR="008C5564" w:rsidRPr="008C5564" w:rsidRDefault="008C5564" w:rsidP="008C5564">
      <w:pPr>
        <w:rPr>
          <w:rFonts w:ascii="Times New Roman" w:hAnsi="Times New Roman" w:cs="Times New Roman"/>
          <w:sz w:val="22"/>
          <w:szCs w:val="22"/>
        </w:rPr>
      </w:pPr>
      <w:proofErr w:type="spellStart"/>
      <w:r>
        <w:rPr>
          <w:rFonts w:ascii="Times New Roman" w:hAnsi="Times New Roman" w:cs="Times New Roman"/>
          <w:color w:val="000000"/>
          <w:sz w:val="22"/>
          <w:szCs w:val="22"/>
        </w:rPr>
        <w:t>Carta</w:t>
      </w:r>
      <w:proofErr w:type="spellEnd"/>
      <w:r>
        <w:rPr>
          <w:rFonts w:ascii="Times New Roman" w:hAnsi="Times New Roman" w:cs="Times New Roman"/>
          <w:color w:val="000000"/>
          <w:sz w:val="22"/>
          <w:szCs w:val="22"/>
        </w:rPr>
        <w:t xml:space="preserve"> A, </w:t>
      </w:r>
      <w:proofErr w:type="spellStart"/>
      <w:r>
        <w:rPr>
          <w:rFonts w:ascii="Times New Roman" w:hAnsi="Times New Roman" w:cs="Times New Roman"/>
          <w:color w:val="000000"/>
          <w:sz w:val="22"/>
          <w:szCs w:val="22"/>
        </w:rPr>
        <w:t>Bedini</w:t>
      </w:r>
      <w:proofErr w:type="spellEnd"/>
      <w:r>
        <w:rPr>
          <w:rFonts w:ascii="Times New Roman" w:hAnsi="Times New Roman" w:cs="Times New Roman"/>
          <w:color w:val="000000"/>
          <w:sz w:val="22"/>
          <w:szCs w:val="22"/>
        </w:rPr>
        <w:t xml:space="preserve"> G, </w:t>
      </w:r>
      <w:proofErr w:type="spellStart"/>
      <w:r>
        <w:rPr>
          <w:rFonts w:ascii="Times New Roman" w:hAnsi="Times New Roman" w:cs="Times New Roman"/>
          <w:color w:val="000000"/>
          <w:sz w:val="22"/>
          <w:szCs w:val="22"/>
        </w:rPr>
        <w:t>Giannotti</w:t>
      </w:r>
      <w:proofErr w:type="spellEnd"/>
      <w:r>
        <w:rPr>
          <w:rFonts w:ascii="Times New Roman" w:hAnsi="Times New Roman" w:cs="Times New Roman"/>
          <w:color w:val="000000"/>
          <w:sz w:val="22"/>
          <w:szCs w:val="22"/>
        </w:rPr>
        <w:t xml:space="preserve"> Am,</w:t>
      </w:r>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Savio</w:t>
      </w:r>
      <w:proofErr w:type="spellEnd"/>
      <w:r w:rsidRPr="008C5564">
        <w:rPr>
          <w:rFonts w:ascii="Times New Roman" w:hAnsi="Times New Roman" w:cs="Times New Roman"/>
          <w:color w:val="000000"/>
          <w:sz w:val="22"/>
          <w:szCs w:val="22"/>
        </w:rPr>
        <w:t xml:space="preserve"> L, Peruzzi L. 2015. Mating system modulates degree of seed dormancy in </w:t>
      </w:r>
      <w:proofErr w:type="spellStart"/>
      <w:r w:rsidRPr="008C5564">
        <w:rPr>
          <w:rFonts w:ascii="Times New Roman" w:hAnsi="Times New Roman" w:cs="Times New Roman"/>
          <w:color w:val="000000"/>
          <w:sz w:val="22"/>
          <w:szCs w:val="22"/>
        </w:rPr>
        <w:t>Hypericum</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elodes</w:t>
      </w:r>
      <w:proofErr w:type="spellEnd"/>
      <w:r w:rsidRPr="008C5564">
        <w:rPr>
          <w:rFonts w:ascii="Times New Roman" w:hAnsi="Times New Roman" w:cs="Times New Roman"/>
          <w:color w:val="000000"/>
          <w:sz w:val="22"/>
          <w:szCs w:val="22"/>
        </w:rPr>
        <w:t xml:space="preserve"> L. (</w:t>
      </w:r>
      <w:proofErr w:type="spellStart"/>
      <w:r w:rsidRPr="008C5564">
        <w:rPr>
          <w:rFonts w:ascii="Times New Roman" w:hAnsi="Times New Roman" w:cs="Times New Roman"/>
          <w:color w:val="000000"/>
          <w:sz w:val="22"/>
          <w:szCs w:val="22"/>
        </w:rPr>
        <w:t>Hyper</w:t>
      </w:r>
      <w:r>
        <w:rPr>
          <w:rFonts w:ascii="Times New Roman" w:hAnsi="Times New Roman" w:cs="Times New Roman"/>
          <w:color w:val="000000"/>
          <w:sz w:val="22"/>
          <w:szCs w:val="22"/>
        </w:rPr>
        <w:t>icaceae</w:t>
      </w:r>
      <w:proofErr w:type="spellEnd"/>
      <w:r>
        <w:rPr>
          <w:rFonts w:ascii="Times New Roman" w:hAnsi="Times New Roman" w:cs="Times New Roman"/>
          <w:color w:val="000000"/>
          <w:sz w:val="22"/>
          <w:szCs w:val="22"/>
        </w:rPr>
        <w:t>). Seed Science Research</w:t>
      </w:r>
      <w:r w:rsidRPr="008C5564">
        <w:rPr>
          <w:rFonts w:ascii="Times New Roman" w:hAnsi="Times New Roman" w:cs="Times New Roman"/>
          <w:color w:val="000000"/>
          <w:sz w:val="22"/>
          <w:szCs w:val="22"/>
        </w:rPr>
        <w:t xml:space="preserve"> 25(3): 299-305.</w:t>
      </w:r>
    </w:p>
    <w:p w14:paraId="208AE148" w14:textId="77777777" w:rsidR="008C5564" w:rsidRPr="008C5564" w:rsidRDefault="008C5564" w:rsidP="008C5564">
      <w:pPr>
        <w:rPr>
          <w:rFonts w:ascii="Times New Roman" w:eastAsia="Times New Roman" w:hAnsi="Times New Roman" w:cs="Times New Roman"/>
          <w:sz w:val="22"/>
          <w:szCs w:val="22"/>
        </w:rPr>
      </w:pPr>
    </w:p>
    <w:p w14:paraId="0AF14E7E" w14:textId="465D0B5D"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Charlesworth</w:t>
      </w:r>
      <w:proofErr w:type="spellEnd"/>
      <w:r w:rsidRPr="008C5564">
        <w:rPr>
          <w:rFonts w:ascii="Times New Roman" w:hAnsi="Times New Roman" w:cs="Times New Roman"/>
          <w:color w:val="000000"/>
          <w:sz w:val="22"/>
          <w:szCs w:val="22"/>
        </w:rPr>
        <w:t xml:space="preserve"> D, </w:t>
      </w:r>
      <w:proofErr w:type="spellStart"/>
      <w:r w:rsidRPr="008C5564">
        <w:rPr>
          <w:rFonts w:ascii="Times New Roman" w:hAnsi="Times New Roman" w:cs="Times New Roman"/>
          <w:color w:val="000000"/>
          <w:sz w:val="22"/>
          <w:szCs w:val="22"/>
        </w:rPr>
        <w:t>Charlesworth</w:t>
      </w:r>
      <w:proofErr w:type="spellEnd"/>
      <w:r w:rsidRPr="008C5564">
        <w:rPr>
          <w:rFonts w:ascii="Times New Roman" w:hAnsi="Times New Roman" w:cs="Times New Roman"/>
          <w:color w:val="000000"/>
          <w:sz w:val="22"/>
          <w:szCs w:val="22"/>
        </w:rPr>
        <w:t xml:space="preserve"> B. 1987. Inbreeding Depression and its Evolutionary Consequences. Annual Re</w:t>
      </w:r>
      <w:r>
        <w:rPr>
          <w:rFonts w:ascii="Times New Roman" w:hAnsi="Times New Roman" w:cs="Times New Roman"/>
          <w:color w:val="000000"/>
          <w:sz w:val="22"/>
          <w:szCs w:val="22"/>
        </w:rPr>
        <w:t>view of Ecology and Systematics</w:t>
      </w:r>
      <w:r w:rsidRPr="008C5564">
        <w:rPr>
          <w:rFonts w:ascii="Times New Roman" w:hAnsi="Times New Roman" w:cs="Times New Roman"/>
          <w:color w:val="000000"/>
          <w:sz w:val="22"/>
          <w:szCs w:val="22"/>
        </w:rPr>
        <w:t xml:space="preserve"> 18: 237-268.</w:t>
      </w:r>
    </w:p>
    <w:p w14:paraId="665CE840" w14:textId="00446C47" w:rsidR="008C5564" w:rsidRPr="008C5564" w:rsidDel="006615D9" w:rsidRDefault="008C5564" w:rsidP="008C5564">
      <w:pPr>
        <w:rPr>
          <w:del w:id="306" w:author="Daniel Buonaiuto" w:date="2017-03-14T14:13:00Z"/>
          <w:rFonts w:ascii="Times New Roman" w:eastAsia="Times New Roman" w:hAnsi="Times New Roman" w:cs="Times New Roman"/>
          <w:sz w:val="22"/>
          <w:szCs w:val="22"/>
        </w:rPr>
      </w:pPr>
    </w:p>
    <w:p w14:paraId="1546CD19" w14:textId="6C8B00D4" w:rsidR="008C5564" w:rsidRPr="008C5564" w:rsidDel="006615D9" w:rsidRDefault="008C5564" w:rsidP="008C5564">
      <w:pPr>
        <w:rPr>
          <w:del w:id="307" w:author="Daniel Buonaiuto" w:date="2017-03-14T14:13:00Z"/>
          <w:rFonts w:ascii="Times New Roman" w:hAnsi="Times New Roman" w:cs="Times New Roman"/>
          <w:sz w:val="22"/>
          <w:szCs w:val="22"/>
        </w:rPr>
      </w:pPr>
      <w:del w:id="308" w:author="Daniel Buonaiuto" w:date="2017-03-14T14:13:00Z">
        <w:r w:rsidRPr="008C5564" w:rsidDel="006615D9">
          <w:rPr>
            <w:rFonts w:ascii="Times New Roman" w:hAnsi="Times New Roman" w:cs="Times New Roman"/>
            <w:color w:val="000000"/>
            <w:sz w:val="22"/>
            <w:szCs w:val="22"/>
          </w:rPr>
          <w:delText>de Jong TJ, Hermans CM, van der Veen-van Wijk KC. 2011. Paternal effects on seed mass in Arab</w:delText>
        </w:r>
        <w:r w:rsidDel="006615D9">
          <w:rPr>
            <w:rFonts w:ascii="Times New Roman" w:hAnsi="Times New Roman" w:cs="Times New Roman"/>
            <w:color w:val="000000"/>
            <w:sz w:val="22"/>
            <w:szCs w:val="22"/>
          </w:rPr>
          <w:delText xml:space="preserve">idopsis thaliana. Plant Biology </w:delText>
        </w:r>
        <w:r w:rsidRPr="008C5564" w:rsidDel="006615D9">
          <w:rPr>
            <w:rFonts w:ascii="Times New Roman" w:hAnsi="Times New Roman" w:cs="Times New Roman"/>
            <w:color w:val="000000"/>
            <w:sz w:val="22"/>
            <w:szCs w:val="22"/>
          </w:rPr>
          <w:delText>13(SI1) 71-77.   </w:delText>
        </w:r>
      </w:del>
    </w:p>
    <w:p w14:paraId="5836F67F" w14:textId="77777777" w:rsidR="008C5564" w:rsidRPr="008C5564" w:rsidRDefault="008C5564" w:rsidP="008C5564">
      <w:pPr>
        <w:rPr>
          <w:rFonts w:ascii="Times New Roman" w:eastAsia="Times New Roman" w:hAnsi="Times New Roman" w:cs="Times New Roman"/>
          <w:sz w:val="22"/>
          <w:szCs w:val="22"/>
        </w:rPr>
      </w:pPr>
    </w:p>
    <w:p w14:paraId="4F9B4BBD" w14:textId="6D02041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sz w:val="22"/>
          <w:szCs w:val="22"/>
          <w:shd w:val="clear" w:color="auto" w:fill="FFFFFF"/>
        </w:rPr>
        <w:t>Farrer</w:t>
      </w:r>
      <w:proofErr w:type="spellEnd"/>
      <w:r w:rsidRPr="008C5564">
        <w:rPr>
          <w:rFonts w:ascii="Times New Roman" w:hAnsi="Times New Roman" w:cs="Times New Roman"/>
          <w:sz w:val="22"/>
          <w:szCs w:val="22"/>
          <w:shd w:val="clear" w:color="auto" w:fill="FFFFFF"/>
        </w:rPr>
        <w:t xml:space="preserve"> </w:t>
      </w:r>
      <w:proofErr w:type="spellStart"/>
      <w:r w:rsidRPr="008C5564">
        <w:rPr>
          <w:rFonts w:ascii="Times New Roman" w:hAnsi="Times New Roman" w:cs="Times New Roman"/>
          <w:sz w:val="22"/>
          <w:szCs w:val="22"/>
          <w:shd w:val="clear" w:color="auto" w:fill="FFFFFF"/>
        </w:rPr>
        <w:t>EC</w:t>
      </w:r>
      <w:proofErr w:type="gramStart"/>
      <w:r w:rsidRPr="008C5564">
        <w:rPr>
          <w:rFonts w:ascii="Times New Roman" w:hAnsi="Times New Roman" w:cs="Times New Roman"/>
          <w:sz w:val="22"/>
          <w:szCs w:val="22"/>
          <w:shd w:val="clear" w:color="auto" w:fill="FFFFFF"/>
        </w:rPr>
        <w:t>,Goldberg</w:t>
      </w:r>
      <w:proofErr w:type="spellEnd"/>
      <w:proofErr w:type="gramEnd"/>
      <w:r w:rsidRPr="008C5564">
        <w:rPr>
          <w:rFonts w:ascii="Times New Roman" w:hAnsi="Times New Roman" w:cs="Times New Roman"/>
          <w:sz w:val="22"/>
          <w:szCs w:val="22"/>
          <w:shd w:val="clear" w:color="auto" w:fill="FFFFFF"/>
        </w:rPr>
        <w:t xml:space="preserve"> DE. 2011. Patterns and mechanisms of conspecific and </w:t>
      </w:r>
      <w:proofErr w:type="spellStart"/>
      <w:r w:rsidRPr="008C5564">
        <w:rPr>
          <w:rFonts w:ascii="Times New Roman" w:hAnsi="Times New Roman" w:cs="Times New Roman"/>
          <w:sz w:val="22"/>
          <w:szCs w:val="22"/>
          <w:shd w:val="clear" w:color="auto" w:fill="FFFFFF"/>
        </w:rPr>
        <w:t>heterospecific</w:t>
      </w:r>
      <w:proofErr w:type="spellEnd"/>
      <w:r w:rsidRPr="008C5564">
        <w:rPr>
          <w:rFonts w:ascii="Times New Roman" w:hAnsi="Times New Roman" w:cs="Times New Roman"/>
          <w:sz w:val="22"/>
          <w:szCs w:val="22"/>
          <w:shd w:val="clear" w:color="auto" w:fill="FFFFFF"/>
        </w:rPr>
        <w:t xml:space="preserve"> interactions in </w:t>
      </w:r>
      <w:proofErr w:type="gramStart"/>
      <w:r w:rsidRPr="008C5564">
        <w:rPr>
          <w:rFonts w:ascii="Times New Roman" w:hAnsi="Times New Roman" w:cs="Times New Roman"/>
          <w:sz w:val="22"/>
          <w:szCs w:val="22"/>
          <w:shd w:val="clear" w:color="auto" w:fill="FFFFFF"/>
        </w:rPr>
        <w:t>a dry</w:t>
      </w:r>
      <w:proofErr w:type="gramEnd"/>
      <w:r w:rsidRPr="008C5564">
        <w:rPr>
          <w:rFonts w:ascii="Times New Roman" w:hAnsi="Times New Roman" w:cs="Times New Roman"/>
          <w:sz w:val="22"/>
          <w:szCs w:val="22"/>
          <w:shd w:val="clear" w:color="auto" w:fill="FFFFFF"/>
        </w:rPr>
        <w:t xml:space="preserve"> perennial</w:t>
      </w:r>
      <w:r>
        <w:rPr>
          <w:rFonts w:ascii="Times New Roman" w:hAnsi="Times New Roman" w:cs="Times New Roman"/>
          <w:sz w:val="22"/>
          <w:szCs w:val="22"/>
          <w:shd w:val="clear" w:color="auto" w:fill="FFFFFF"/>
        </w:rPr>
        <w:t xml:space="preserve"> grassland. Journal of Ecology.</w:t>
      </w:r>
      <w:r w:rsidRPr="008C5564">
        <w:rPr>
          <w:rFonts w:ascii="Times New Roman" w:hAnsi="Times New Roman" w:cs="Times New Roman"/>
          <w:sz w:val="22"/>
          <w:szCs w:val="22"/>
          <w:shd w:val="clear" w:color="auto" w:fill="FFFFFF"/>
        </w:rPr>
        <w:t>99: 265–276</w:t>
      </w:r>
    </w:p>
    <w:p w14:paraId="13B57731" w14:textId="2663C62F" w:rsidR="008C5564" w:rsidRPr="008C5564" w:rsidDel="006615D9" w:rsidRDefault="008C5564" w:rsidP="008C5564">
      <w:pPr>
        <w:rPr>
          <w:del w:id="309" w:author="Daniel Buonaiuto" w:date="2017-03-14T14:14:00Z"/>
          <w:rFonts w:ascii="Times New Roman" w:eastAsia="Times New Roman" w:hAnsi="Times New Roman" w:cs="Times New Roman"/>
          <w:sz w:val="22"/>
          <w:szCs w:val="22"/>
        </w:rPr>
      </w:pPr>
    </w:p>
    <w:p w14:paraId="33AA4B00" w14:textId="213C4E97" w:rsidR="008C5564" w:rsidRPr="008C5564" w:rsidDel="006615D9" w:rsidRDefault="008C5564" w:rsidP="008C5564">
      <w:pPr>
        <w:rPr>
          <w:del w:id="310" w:author="Daniel Buonaiuto" w:date="2017-03-14T14:14:00Z"/>
          <w:rFonts w:ascii="Times New Roman" w:hAnsi="Times New Roman" w:cs="Times New Roman"/>
          <w:sz w:val="22"/>
          <w:szCs w:val="22"/>
        </w:rPr>
      </w:pPr>
      <w:del w:id="311" w:author="Daniel Buonaiuto" w:date="2017-03-14T14:14:00Z">
        <w:r w:rsidRPr="008C5564" w:rsidDel="006615D9">
          <w:rPr>
            <w:rFonts w:ascii="Times New Roman" w:hAnsi="Times New Roman" w:cs="Times New Roman"/>
            <w:sz w:val="22"/>
            <w:szCs w:val="22"/>
            <w:shd w:val="clear" w:color="auto" w:fill="FFFFFF"/>
          </w:rPr>
          <w:delText>Fenner M, Thompson K. 2005. The Ecology of Seeds.</w:delText>
        </w:r>
        <w:r w:rsidRPr="008C5564" w:rsidDel="006615D9">
          <w:rPr>
            <w:rFonts w:ascii="Times New Roman" w:hAnsi="Times New Roman" w:cs="Times New Roman"/>
            <w:sz w:val="22"/>
            <w:szCs w:val="22"/>
          </w:rPr>
          <w:delText xml:space="preserve"> Cambridge, (UK): Cambridge University Press.</w:delText>
        </w:r>
        <w:r w:rsidDel="006615D9">
          <w:rPr>
            <w:rFonts w:ascii="Times New Roman" w:hAnsi="Times New Roman" w:cs="Times New Roman"/>
            <w:sz w:val="22"/>
            <w:szCs w:val="22"/>
          </w:rPr>
          <w:delText xml:space="preserve"> 260 p.</w:delText>
        </w:r>
      </w:del>
    </w:p>
    <w:p w14:paraId="270BFB52" w14:textId="77777777" w:rsidR="008C5564" w:rsidRPr="008C5564" w:rsidRDefault="008C5564" w:rsidP="008C5564">
      <w:pPr>
        <w:rPr>
          <w:rFonts w:ascii="Times New Roman" w:eastAsia="Times New Roman" w:hAnsi="Times New Roman" w:cs="Times New Roman"/>
          <w:sz w:val="22"/>
          <w:szCs w:val="22"/>
        </w:rPr>
      </w:pPr>
    </w:p>
    <w:p w14:paraId="11B534BC" w14:textId="00E504F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Friedman J, Barrett SCH. 2009. </w:t>
      </w:r>
      <w:proofErr w:type="gramStart"/>
      <w:r w:rsidRPr="008C5564">
        <w:rPr>
          <w:rFonts w:ascii="Times New Roman" w:hAnsi="Times New Roman" w:cs="Times New Roman"/>
          <w:color w:val="000000"/>
          <w:sz w:val="22"/>
          <w:szCs w:val="22"/>
        </w:rPr>
        <w:t xml:space="preserve">The Consequences of </w:t>
      </w:r>
      <w:proofErr w:type="spellStart"/>
      <w:r w:rsidRPr="008C5564">
        <w:rPr>
          <w:rFonts w:ascii="Times New Roman" w:hAnsi="Times New Roman" w:cs="Times New Roman"/>
          <w:color w:val="000000"/>
          <w:sz w:val="22"/>
          <w:szCs w:val="22"/>
        </w:rPr>
        <w:t>Monoecy</w:t>
      </w:r>
      <w:proofErr w:type="spellEnd"/>
      <w:r w:rsidRPr="008C5564">
        <w:rPr>
          <w:rFonts w:ascii="Times New Roman" w:hAnsi="Times New Roman" w:cs="Times New Roman"/>
          <w:color w:val="000000"/>
          <w:sz w:val="22"/>
          <w:szCs w:val="22"/>
        </w:rPr>
        <w:t xml:space="preserve"> and </w:t>
      </w:r>
      <w:proofErr w:type="spellStart"/>
      <w:r w:rsidRPr="008C5564">
        <w:rPr>
          <w:rFonts w:ascii="Times New Roman" w:hAnsi="Times New Roman" w:cs="Times New Roman"/>
          <w:color w:val="000000"/>
          <w:sz w:val="22"/>
          <w:szCs w:val="22"/>
        </w:rPr>
        <w:t>Protogyny</w:t>
      </w:r>
      <w:proofErr w:type="spellEnd"/>
      <w:r w:rsidRPr="008C5564">
        <w:rPr>
          <w:rFonts w:ascii="Times New Roman" w:hAnsi="Times New Roman" w:cs="Times New Roman"/>
          <w:color w:val="000000"/>
          <w:sz w:val="22"/>
          <w:szCs w:val="22"/>
        </w:rPr>
        <w:t xml:space="preserve"> for Mating in Wind-Pol</w:t>
      </w:r>
      <w:r>
        <w:rPr>
          <w:rFonts w:ascii="Times New Roman" w:hAnsi="Times New Roman" w:cs="Times New Roman"/>
          <w:color w:val="000000"/>
          <w:sz w:val="22"/>
          <w:szCs w:val="22"/>
        </w:rPr>
        <w:t xml:space="preserve">linated </w:t>
      </w:r>
      <w:proofErr w:type="spellStart"/>
      <w:r>
        <w:rPr>
          <w:rFonts w:ascii="Times New Roman" w:hAnsi="Times New Roman" w:cs="Times New Roman"/>
          <w:color w:val="000000"/>
          <w:sz w:val="22"/>
          <w:szCs w:val="22"/>
        </w:rPr>
        <w:t>Carex</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New </w:t>
      </w:r>
      <w:proofErr w:type="spellStart"/>
      <w:r>
        <w:rPr>
          <w:rFonts w:ascii="Times New Roman" w:hAnsi="Times New Roman" w:cs="Times New Roman"/>
          <w:color w:val="000000"/>
          <w:sz w:val="22"/>
          <w:szCs w:val="22"/>
        </w:rPr>
        <w:t>Phytologist</w:t>
      </w:r>
      <w:proofErr w:type="spellEnd"/>
      <w:r>
        <w:rPr>
          <w:rFonts w:ascii="Times New Roman" w:hAnsi="Times New Roman" w:cs="Times New Roman"/>
          <w:color w:val="000000"/>
          <w:sz w:val="22"/>
          <w:szCs w:val="22"/>
        </w:rPr>
        <w:t xml:space="preserve"> </w:t>
      </w:r>
      <w:r w:rsidRPr="008C5564">
        <w:rPr>
          <w:rFonts w:ascii="Times New Roman" w:hAnsi="Times New Roman" w:cs="Times New Roman"/>
          <w:color w:val="000000"/>
          <w:sz w:val="22"/>
          <w:szCs w:val="22"/>
        </w:rPr>
        <w:t>181(2): 489-497.</w:t>
      </w:r>
    </w:p>
    <w:p w14:paraId="6FB4CFC2" w14:textId="0E379425" w:rsidR="008C5564" w:rsidRPr="008C5564" w:rsidDel="006615D9" w:rsidRDefault="008C5564" w:rsidP="008C5564">
      <w:pPr>
        <w:rPr>
          <w:del w:id="312" w:author="Daniel Buonaiuto" w:date="2017-03-14T14:14:00Z"/>
          <w:rFonts w:ascii="Times New Roman" w:eastAsia="Times New Roman" w:hAnsi="Times New Roman" w:cs="Times New Roman"/>
          <w:sz w:val="22"/>
          <w:szCs w:val="22"/>
        </w:rPr>
      </w:pPr>
    </w:p>
    <w:p w14:paraId="06933FEA" w14:textId="7B6CCD08" w:rsidR="008C5564" w:rsidRPr="008C5564" w:rsidDel="006615D9" w:rsidRDefault="008C5564" w:rsidP="008C5564">
      <w:pPr>
        <w:rPr>
          <w:del w:id="313" w:author="Daniel Buonaiuto" w:date="2017-03-14T14:14:00Z"/>
          <w:rFonts w:ascii="Times New Roman" w:hAnsi="Times New Roman" w:cs="Times New Roman"/>
          <w:sz w:val="22"/>
          <w:szCs w:val="22"/>
        </w:rPr>
      </w:pPr>
      <w:del w:id="314" w:author="Daniel Buonaiuto" w:date="2017-03-14T14:14:00Z">
        <w:r w:rsidRPr="008C5564" w:rsidDel="006615D9">
          <w:rPr>
            <w:rFonts w:ascii="Times New Roman" w:hAnsi="Times New Roman" w:cs="Times New Roman"/>
            <w:color w:val="000000"/>
            <w:sz w:val="22"/>
            <w:szCs w:val="22"/>
          </w:rPr>
          <w:delText xml:space="preserve">Fox J, Sanford Weisberg S. 2011. An {R} Companion to Applied Regression, Second Edition. Thousand Oaks  CA: Sage. URL: </w:delText>
        </w:r>
        <w:r w:rsidR="001605B5" w:rsidDel="006615D9">
          <w:fldChar w:fldCharType="begin"/>
        </w:r>
        <w:r w:rsidR="001605B5" w:rsidDel="006615D9">
          <w:delInstrText xml:space="preserve"> HYPERLINK "http://socserv.socsci.mcmaster.ca/jfox/Books/Companion" </w:delInstrText>
        </w:r>
        <w:r w:rsidR="001605B5" w:rsidDel="006615D9">
          <w:fldChar w:fldCharType="separate"/>
        </w:r>
        <w:r w:rsidRPr="008C5564" w:rsidDel="006615D9">
          <w:rPr>
            <w:rFonts w:ascii="Times New Roman" w:hAnsi="Times New Roman" w:cs="Times New Roman"/>
            <w:color w:val="1155CC"/>
            <w:sz w:val="22"/>
            <w:szCs w:val="22"/>
            <w:u w:val="single"/>
          </w:rPr>
          <w:delText>http://socserv.socsci.mcmaster.ca/jfox/Books/Companion</w:delText>
        </w:r>
        <w:r w:rsidR="001605B5" w:rsidDel="006615D9">
          <w:rPr>
            <w:rFonts w:ascii="Times New Roman" w:hAnsi="Times New Roman" w:cs="Times New Roman"/>
            <w:color w:val="1155CC"/>
            <w:sz w:val="22"/>
            <w:szCs w:val="22"/>
            <w:u w:val="single"/>
          </w:rPr>
          <w:fldChar w:fldCharType="end"/>
        </w:r>
      </w:del>
    </w:p>
    <w:p w14:paraId="5A079FFD" w14:textId="18029974" w:rsidR="008C5564" w:rsidRPr="008C5564" w:rsidDel="006615D9" w:rsidRDefault="008C5564" w:rsidP="008C5564">
      <w:pPr>
        <w:rPr>
          <w:del w:id="315" w:author="Daniel Buonaiuto" w:date="2017-03-14T14:14:00Z"/>
          <w:rFonts w:ascii="Times New Roman" w:eastAsia="Times New Roman" w:hAnsi="Times New Roman" w:cs="Times New Roman"/>
          <w:sz w:val="22"/>
          <w:szCs w:val="22"/>
        </w:rPr>
      </w:pPr>
    </w:p>
    <w:p w14:paraId="71919EA6" w14:textId="470C75F6" w:rsidR="008C5564" w:rsidRPr="008C5564" w:rsidDel="006615D9" w:rsidRDefault="008C5564" w:rsidP="008C5564">
      <w:pPr>
        <w:rPr>
          <w:del w:id="316" w:author="Daniel Buonaiuto" w:date="2017-03-14T14:14:00Z"/>
          <w:rFonts w:ascii="Times New Roman" w:hAnsi="Times New Roman" w:cs="Times New Roman"/>
          <w:sz w:val="22"/>
          <w:szCs w:val="22"/>
        </w:rPr>
      </w:pPr>
      <w:del w:id="317" w:author="Daniel Buonaiuto" w:date="2017-03-14T14:14:00Z">
        <w:r w:rsidRPr="008C5564" w:rsidDel="006615D9">
          <w:rPr>
            <w:rFonts w:ascii="Times New Roman" w:hAnsi="Times New Roman" w:cs="Times New Roman"/>
            <w:color w:val="000000"/>
            <w:sz w:val="22"/>
            <w:szCs w:val="22"/>
          </w:rPr>
          <w:delText>Gutterman, Y. 2000. Maternal effects on seeds during development. In Fenner M, editor. Seeds: The Ecology of Rege</w:delText>
        </w:r>
        <w:r w:rsidDel="006615D9">
          <w:rPr>
            <w:rFonts w:ascii="Times New Roman" w:hAnsi="Times New Roman" w:cs="Times New Roman"/>
            <w:color w:val="000000"/>
            <w:sz w:val="22"/>
            <w:szCs w:val="22"/>
          </w:rPr>
          <w:delText xml:space="preserve">neration in Plant Communities. </w:delText>
        </w:r>
        <w:r w:rsidRPr="008C5564" w:rsidDel="006615D9">
          <w:rPr>
            <w:rFonts w:ascii="Times New Roman" w:hAnsi="Times New Roman" w:cs="Times New Roman"/>
            <w:color w:val="000000"/>
            <w:sz w:val="22"/>
            <w:szCs w:val="22"/>
          </w:rPr>
          <w:delText>Wallingford (UK): CABI. p. 59 - 84.</w:delText>
        </w:r>
      </w:del>
    </w:p>
    <w:p w14:paraId="7A803C2A" w14:textId="77777777" w:rsidR="008C5564" w:rsidRPr="008C5564" w:rsidRDefault="008C5564" w:rsidP="008C5564">
      <w:pPr>
        <w:rPr>
          <w:rFonts w:ascii="Times New Roman" w:eastAsia="Times New Roman" w:hAnsi="Times New Roman" w:cs="Times New Roman"/>
          <w:sz w:val="22"/>
          <w:szCs w:val="22"/>
        </w:rPr>
      </w:pPr>
    </w:p>
    <w:p w14:paraId="24910CD3" w14:textId="5625A2E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1985. The Intrusion of Clonal Growth Patterns on Plant Breeding S</w:t>
      </w:r>
      <w:r>
        <w:rPr>
          <w:rFonts w:ascii="Times New Roman" w:hAnsi="Times New Roman" w:cs="Times New Roman"/>
          <w:color w:val="000000"/>
          <w:sz w:val="22"/>
          <w:szCs w:val="22"/>
        </w:rPr>
        <w:t>ystems. The American Naturalist</w:t>
      </w:r>
      <w:r w:rsidRPr="008C5564">
        <w:rPr>
          <w:rFonts w:ascii="Times New Roman" w:hAnsi="Times New Roman" w:cs="Times New Roman"/>
          <w:color w:val="000000"/>
          <w:sz w:val="22"/>
          <w:szCs w:val="22"/>
        </w:rPr>
        <w:t xml:space="preserve"> 125(3): 367-384.</w:t>
      </w:r>
    </w:p>
    <w:p w14:paraId="6BA5ADFA" w14:textId="77777777" w:rsidR="008C5564" w:rsidRPr="008C5564" w:rsidRDefault="008C5564" w:rsidP="008C5564">
      <w:pPr>
        <w:rPr>
          <w:rFonts w:ascii="Times New Roman" w:eastAsia="Times New Roman" w:hAnsi="Times New Roman" w:cs="Times New Roman"/>
          <w:sz w:val="22"/>
          <w:szCs w:val="22"/>
        </w:rPr>
      </w:pPr>
    </w:p>
    <w:p w14:paraId="4E1039EB" w14:textId="49C3A705" w:rsidR="008C5564" w:rsidRDefault="008C5564" w:rsidP="008C5564">
      <w:pPr>
        <w:rPr>
          <w:ins w:id="318" w:author="Dan" w:date="2017-03-23T09:44:00Z"/>
          <w:rFonts w:ascii="Times New Roman" w:hAnsi="Times New Roman" w:cs="Times New Roman"/>
          <w:color w:val="000000"/>
          <w:sz w:val="22"/>
          <w:szCs w:val="22"/>
        </w:rPr>
      </w:pPr>
      <w:r w:rsidRPr="008C5564">
        <w:rPr>
          <w:rFonts w:ascii="Times New Roman" w:hAnsi="Times New Roman" w:cs="Times New Roman"/>
          <w:color w:val="000000"/>
          <w:sz w:val="22"/>
          <w:szCs w:val="22"/>
        </w:rPr>
        <w:t xml:space="preserve">Handel SN. 2015. On </w:t>
      </w:r>
      <w:proofErr w:type="gramStart"/>
      <w:r w:rsidRPr="008C5564">
        <w:rPr>
          <w:rFonts w:ascii="Times New Roman" w:hAnsi="Times New Roman" w:cs="Times New Roman"/>
          <w:color w:val="000000"/>
          <w:sz w:val="22"/>
          <w:szCs w:val="22"/>
        </w:rPr>
        <w:t>a Woodlan</w:t>
      </w:r>
      <w:r>
        <w:rPr>
          <w:rFonts w:ascii="Times New Roman" w:hAnsi="Times New Roman" w:cs="Times New Roman"/>
          <w:color w:val="000000"/>
          <w:sz w:val="22"/>
          <w:szCs w:val="22"/>
        </w:rPr>
        <w:t>d</w:t>
      </w:r>
      <w:proofErr w:type="gramEnd"/>
      <w:r>
        <w:rPr>
          <w:rFonts w:ascii="Times New Roman" w:hAnsi="Times New Roman" w:cs="Times New Roman"/>
          <w:color w:val="000000"/>
          <w:sz w:val="22"/>
          <w:szCs w:val="22"/>
        </w:rPr>
        <w:t xml:space="preserve"> Sedge. Ecological Restoration</w:t>
      </w:r>
      <w:r w:rsidRPr="008C5564">
        <w:rPr>
          <w:rFonts w:ascii="Times New Roman" w:hAnsi="Times New Roman" w:cs="Times New Roman"/>
          <w:color w:val="000000"/>
          <w:sz w:val="22"/>
          <w:szCs w:val="22"/>
        </w:rPr>
        <w:t xml:space="preserve"> 33(4): 339-340.</w:t>
      </w:r>
    </w:p>
    <w:p w14:paraId="0B050FE8" w14:textId="5BC0D6C7" w:rsidR="008C5564" w:rsidRPr="008C5564" w:rsidRDefault="008C5564" w:rsidP="008C5564">
      <w:pPr>
        <w:rPr>
          <w:rFonts w:ascii="Times New Roman" w:eastAsia="Times New Roman" w:hAnsi="Times New Roman" w:cs="Times New Roman"/>
          <w:sz w:val="22"/>
          <w:szCs w:val="22"/>
        </w:rPr>
      </w:pPr>
    </w:p>
    <w:p w14:paraId="5C3FDFD1" w14:textId="7ED244D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Hipp</w:t>
      </w:r>
      <w:proofErr w:type="spellEnd"/>
      <w:r w:rsidRPr="008C5564">
        <w:rPr>
          <w:rFonts w:ascii="Times New Roman" w:hAnsi="Times New Roman" w:cs="Times New Roman"/>
          <w:color w:val="000000"/>
          <w:sz w:val="22"/>
          <w:szCs w:val="22"/>
        </w:rPr>
        <w:t xml:space="preserve"> AL. 2008.  </w:t>
      </w:r>
      <w:proofErr w:type="gramStart"/>
      <w:r w:rsidRPr="008C5564">
        <w:rPr>
          <w:rFonts w:ascii="Times New Roman" w:hAnsi="Times New Roman" w:cs="Times New Roman"/>
          <w:color w:val="000000"/>
          <w:sz w:val="22"/>
          <w:szCs w:val="22"/>
        </w:rPr>
        <w:t>Field Guide to Wisconsin Sedges.</w:t>
      </w:r>
      <w:proofErr w:type="gramEnd"/>
      <w:r w:rsidRPr="008C5564">
        <w:rPr>
          <w:rFonts w:ascii="Times New Roman" w:hAnsi="Times New Roman" w:cs="Times New Roman"/>
          <w:color w:val="000000"/>
          <w:sz w:val="22"/>
          <w:szCs w:val="22"/>
        </w:rPr>
        <w:t xml:space="preserve"> Madison (WI): The University of Wisconsin Press</w:t>
      </w:r>
      <w:r>
        <w:rPr>
          <w:rFonts w:ascii="Times New Roman" w:hAnsi="Times New Roman" w:cs="Times New Roman"/>
          <w:color w:val="000000"/>
          <w:sz w:val="22"/>
          <w:szCs w:val="22"/>
        </w:rPr>
        <w:t>. 280 p.</w:t>
      </w:r>
    </w:p>
    <w:p w14:paraId="197A3908" w14:textId="77777777" w:rsidR="008C5564" w:rsidRPr="008C5564" w:rsidRDefault="008C5564" w:rsidP="008C5564">
      <w:pPr>
        <w:rPr>
          <w:rFonts w:ascii="Times New Roman" w:eastAsia="Times New Roman" w:hAnsi="Times New Roman" w:cs="Times New Roman"/>
          <w:sz w:val="22"/>
          <w:szCs w:val="22"/>
        </w:rPr>
      </w:pPr>
    </w:p>
    <w:p w14:paraId="00EAB529" w14:textId="4327CBA3"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 xml:space="preserve">Hooper VH, </w:t>
      </w:r>
      <w:proofErr w:type="spellStart"/>
      <w:r w:rsidRPr="008C5564">
        <w:rPr>
          <w:rFonts w:ascii="Times New Roman" w:hAnsi="Times New Roman" w:cs="Times New Roman"/>
          <w:color w:val="000000"/>
          <w:sz w:val="22"/>
          <w:szCs w:val="22"/>
        </w:rPr>
        <w:t>Endter</w:t>
      </w:r>
      <w:proofErr w:type="spellEnd"/>
      <w:r w:rsidRPr="008C5564">
        <w:rPr>
          <w:rFonts w:ascii="Times New Roman" w:hAnsi="Times New Roman" w:cs="Times New Roman"/>
          <w:color w:val="000000"/>
          <w:sz w:val="22"/>
          <w:szCs w:val="22"/>
        </w:rPr>
        <w:t>-Wada J, Johnson CW. 2008.</w:t>
      </w:r>
      <w:proofErr w:type="gramEnd"/>
      <w:r w:rsidRPr="008C5564">
        <w:rPr>
          <w:rFonts w:ascii="Times New Roman" w:hAnsi="Times New Roman" w:cs="Times New Roman"/>
          <w:color w:val="000000"/>
          <w:sz w:val="22"/>
          <w:szCs w:val="22"/>
        </w:rPr>
        <w:t xml:space="preserve"> Theory and Practice Related to Native Plants A Case Study of Utah Landscape P</w:t>
      </w:r>
      <w:r>
        <w:rPr>
          <w:rFonts w:ascii="Times New Roman" w:hAnsi="Times New Roman" w:cs="Times New Roman"/>
          <w:color w:val="000000"/>
          <w:sz w:val="22"/>
          <w:szCs w:val="22"/>
        </w:rPr>
        <w:t>rofessionals. Landscape Journal</w:t>
      </w:r>
      <w:r w:rsidRPr="008C5564">
        <w:rPr>
          <w:rFonts w:ascii="Times New Roman" w:hAnsi="Times New Roman" w:cs="Times New Roman"/>
          <w:color w:val="000000"/>
          <w:sz w:val="22"/>
          <w:szCs w:val="22"/>
        </w:rPr>
        <w:t xml:space="preserve"> 27(1)</w:t>
      </w:r>
      <w:proofErr w:type="gramStart"/>
      <w:r w:rsidRPr="008C5564">
        <w:rPr>
          <w:rFonts w:ascii="Times New Roman" w:hAnsi="Times New Roman" w:cs="Times New Roman"/>
          <w:color w:val="000000"/>
          <w:sz w:val="22"/>
          <w:szCs w:val="22"/>
        </w:rPr>
        <w:t>:127</w:t>
      </w:r>
      <w:proofErr w:type="gramEnd"/>
      <w:r w:rsidRPr="008C5564">
        <w:rPr>
          <w:rFonts w:ascii="Times New Roman" w:hAnsi="Times New Roman" w:cs="Times New Roman"/>
          <w:color w:val="000000"/>
          <w:sz w:val="22"/>
          <w:szCs w:val="22"/>
        </w:rPr>
        <w:t>-141.</w:t>
      </w:r>
    </w:p>
    <w:p w14:paraId="4734A3C9" w14:textId="065E1430" w:rsidR="008C5564" w:rsidRPr="008C5564" w:rsidRDefault="008C5564" w:rsidP="008C5564">
      <w:pPr>
        <w:rPr>
          <w:rFonts w:ascii="Times New Roman" w:eastAsia="Times New Roman" w:hAnsi="Times New Roman" w:cs="Times New Roman"/>
          <w:sz w:val="22"/>
          <w:szCs w:val="22"/>
        </w:rPr>
      </w:pPr>
    </w:p>
    <w:p w14:paraId="497C3135" w14:textId="201840AC"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Joschinski</w:t>
      </w:r>
      <w:proofErr w:type="spellEnd"/>
      <w:r w:rsidRPr="008C5564">
        <w:rPr>
          <w:rFonts w:ascii="Times New Roman" w:hAnsi="Times New Roman" w:cs="Times New Roman"/>
          <w:color w:val="000000"/>
          <w:sz w:val="22"/>
          <w:szCs w:val="22"/>
        </w:rPr>
        <w:t xml:space="preserve"> J, van </w:t>
      </w:r>
      <w:proofErr w:type="spellStart"/>
      <w:r w:rsidRPr="008C5564">
        <w:rPr>
          <w:rFonts w:ascii="Times New Roman" w:hAnsi="Times New Roman" w:cs="Times New Roman"/>
          <w:color w:val="000000"/>
          <w:sz w:val="22"/>
          <w:szCs w:val="22"/>
        </w:rPr>
        <w:t>Kleunen</w:t>
      </w:r>
      <w:proofErr w:type="spellEnd"/>
      <w:r w:rsidRPr="008C5564">
        <w:rPr>
          <w:rFonts w:ascii="Times New Roman" w:hAnsi="Times New Roman" w:cs="Times New Roman"/>
          <w:color w:val="000000"/>
          <w:sz w:val="22"/>
          <w:szCs w:val="22"/>
        </w:rPr>
        <w:t xml:space="preserve"> M, </w:t>
      </w:r>
      <w:proofErr w:type="spellStart"/>
      <w:r w:rsidRPr="008C5564">
        <w:rPr>
          <w:rFonts w:ascii="Times New Roman" w:hAnsi="Times New Roman" w:cs="Times New Roman"/>
          <w:color w:val="000000"/>
          <w:sz w:val="22"/>
          <w:szCs w:val="22"/>
        </w:rPr>
        <w:t>Stift</w:t>
      </w:r>
      <w:proofErr w:type="spellEnd"/>
      <w:r w:rsidRPr="008C5564">
        <w:rPr>
          <w:rFonts w:ascii="Times New Roman" w:hAnsi="Times New Roman" w:cs="Times New Roman"/>
          <w:color w:val="000000"/>
          <w:sz w:val="22"/>
          <w:szCs w:val="22"/>
        </w:rPr>
        <w:t xml:space="preserve"> M. 2015. Costs associated with the evolution of </w:t>
      </w:r>
      <w:proofErr w:type="spellStart"/>
      <w:r w:rsidRPr="008C5564">
        <w:rPr>
          <w:rFonts w:ascii="Times New Roman" w:hAnsi="Times New Roman" w:cs="Times New Roman"/>
          <w:color w:val="000000"/>
          <w:sz w:val="22"/>
          <w:szCs w:val="22"/>
        </w:rPr>
        <w:t>selfing</w:t>
      </w:r>
      <w:proofErr w:type="spellEnd"/>
      <w:r w:rsidRPr="008C5564">
        <w:rPr>
          <w:rFonts w:ascii="Times New Roman" w:hAnsi="Times New Roman" w:cs="Times New Roman"/>
          <w:color w:val="000000"/>
          <w:sz w:val="22"/>
          <w:szCs w:val="22"/>
        </w:rPr>
        <w:t xml:space="preserve"> in North American populations of Arabidops</w:t>
      </w:r>
      <w:r>
        <w:rPr>
          <w:rFonts w:ascii="Times New Roman" w:hAnsi="Times New Roman" w:cs="Times New Roman"/>
          <w:color w:val="000000"/>
          <w:sz w:val="22"/>
          <w:szCs w:val="22"/>
        </w:rPr>
        <w:t xml:space="preserve">is </w:t>
      </w:r>
      <w:proofErr w:type="spellStart"/>
      <w:r>
        <w:rPr>
          <w:rFonts w:ascii="Times New Roman" w:hAnsi="Times New Roman" w:cs="Times New Roman"/>
          <w:color w:val="000000"/>
          <w:sz w:val="22"/>
          <w:szCs w:val="22"/>
        </w:rPr>
        <w:t>lyrata</w:t>
      </w:r>
      <w:proofErr w:type="spellEnd"/>
      <w:r>
        <w:rPr>
          <w:rFonts w:ascii="Times New Roman" w:hAnsi="Times New Roman" w:cs="Times New Roman"/>
          <w:color w:val="000000"/>
          <w:sz w:val="22"/>
          <w:szCs w:val="22"/>
        </w:rPr>
        <w:t>? Evolutionary Ecology</w:t>
      </w:r>
      <w:r w:rsidRPr="008C5564">
        <w:rPr>
          <w:rFonts w:ascii="Times New Roman" w:hAnsi="Times New Roman" w:cs="Times New Roman"/>
          <w:color w:val="000000"/>
          <w:sz w:val="22"/>
          <w:szCs w:val="22"/>
        </w:rPr>
        <w:t xml:space="preserve"> 29(5): 749-764. </w:t>
      </w:r>
    </w:p>
    <w:p w14:paraId="3C78A5BB" w14:textId="77777777" w:rsidR="008C5564" w:rsidRPr="008C5564" w:rsidRDefault="008C5564" w:rsidP="008C5564">
      <w:pPr>
        <w:rPr>
          <w:rFonts w:ascii="Times New Roman" w:eastAsia="Times New Roman" w:hAnsi="Times New Roman" w:cs="Times New Roman"/>
          <w:sz w:val="22"/>
          <w:szCs w:val="22"/>
        </w:rPr>
      </w:pPr>
    </w:p>
    <w:p w14:paraId="7B7ACADA" w14:textId="6F3F6169"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Kalisz S. 1989. </w:t>
      </w:r>
      <w:proofErr w:type="gramStart"/>
      <w:r w:rsidRPr="008C5564">
        <w:rPr>
          <w:rFonts w:ascii="Times New Roman" w:hAnsi="Times New Roman" w:cs="Times New Roman"/>
          <w:color w:val="000000"/>
          <w:sz w:val="22"/>
          <w:szCs w:val="22"/>
        </w:rPr>
        <w:t>Fitness Consequences of Mating System, Seed Weight, and Emergence Date in a Winter Ann</w:t>
      </w:r>
      <w:r>
        <w:rPr>
          <w:rFonts w:ascii="Times New Roman" w:hAnsi="Times New Roman" w:cs="Times New Roman"/>
          <w:color w:val="000000"/>
          <w:sz w:val="22"/>
          <w:szCs w:val="22"/>
        </w:rPr>
        <w:t xml:space="preserve">ual, </w:t>
      </w:r>
      <w:proofErr w:type="spellStart"/>
      <w:r>
        <w:rPr>
          <w:rFonts w:ascii="Times New Roman" w:hAnsi="Times New Roman" w:cs="Times New Roman"/>
          <w:color w:val="000000"/>
          <w:sz w:val="22"/>
          <w:szCs w:val="22"/>
        </w:rPr>
        <w:t>Collinsia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verna</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Evolution</w:t>
      </w:r>
      <w:r w:rsidRPr="008C5564">
        <w:rPr>
          <w:rFonts w:ascii="Times New Roman" w:hAnsi="Times New Roman" w:cs="Times New Roman"/>
          <w:color w:val="000000"/>
          <w:sz w:val="22"/>
          <w:szCs w:val="22"/>
        </w:rPr>
        <w:t xml:space="preserve"> 43(6): 1263-1272.</w:t>
      </w:r>
    </w:p>
    <w:p w14:paraId="30C4F7D2" w14:textId="77777777" w:rsidR="008C5564" w:rsidRPr="008C5564" w:rsidRDefault="008C5564" w:rsidP="008C5564">
      <w:pPr>
        <w:rPr>
          <w:rFonts w:ascii="Times New Roman" w:eastAsia="Times New Roman" w:hAnsi="Times New Roman" w:cs="Times New Roman"/>
          <w:sz w:val="22"/>
          <w:szCs w:val="22"/>
        </w:rPr>
      </w:pPr>
    </w:p>
    <w:p w14:paraId="0F63F90D" w14:textId="39351D8D"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Kearns A, Inouye DW.1993.</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Techniques for pollination biologists.</w:t>
      </w:r>
      <w:proofErr w:type="gramEnd"/>
      <w:r w:rsidRPr="008C5564">
        <w:rPr>
          <w:rFonts w:ascii="Times New Roman" w:hAnsi="Times New Roman" w:cs="Times New Roman"/>
          <w:color w:val="000000"/>
          <w:sz w:val="22"/>
          <w:szCs w:val="22"/>
        </w:rPr>
        <w:t xml:space="preserve"> </w:t>
      </w:r>
      <w:proofErr w:type="spellStart"/>
      <w:proofErr w:type="gramStart"/>
      <w:r w:rsidRPr="008C5564">
        <w:rPr>
          <w:rFonts w:ascii="Times New Roman" w:hAnsi="Times New Roman" w:cs="Times New Roman"/>
          <w:color w:val="000000"/>
          <w:sz w:val="22"/>
          <w:szCs w:val="22"/>
        </w:rPr>
        <w:t>Niwot</w:t>
      </w:r>
      <w:proofErr w:type="spellEnd"/>
      <w:r w:rsidRPr="008C5564">
        <w:rPr>
          <w:rFonts w:ascii="Times New Roman" w:hAnsi="Times New Roman" w:cs="Times New Roman"/>
          <w:color w:val="000000"/>
          <w:sz w:val="22"/>
          <w:szCs w:val="22"/>
        </w:rPr>
        <w:t>, University Press.</w:t>
      </w:r>
      <w:proofErr w:type="gramEnd"/>
      <w:r w:rsidRPr="008C5564">
        <w:rPr>
          <w:rFonts w:ascii="Times New Roman" w:hAnsi="Times New Roman" w:cs="Times New Roman"/>
          <w:color w:val="000000"/>
          <w:sz w:val="22"/>
          <w:szCs w:val="22"/>
        </w:rPr>
        <w:t xml:space="preserve"> </w:t>
      </w:r>
      <w:r>
        <w:rPr>
          <w:rFonts w:ascii="Times New Roman" w:hAnsi="Times New Roman" w:cs="Times New Roman"/>
          <w:color w:val="000000"/>
          <w:sz w:val="22"/>
          <w:szCs w:val="22"/>
        </w:rPr>
        <w:t>583 p.</w:t>
      </w:r>
    </w:p>
    <w:p w14:paraId="09561F53" w14:textId="77777777" w:rsidR="008C5564" w:rsidRPr="008C5564" w:rsidRDefault="008C5564" w:rsidP="008C5564">
      <w:pPr>
        <w:rPr>
          <w:rFonts w:ascii="Times New Roman" w:eastAsia="Times New Roman" w:hAnsi="Times New Roman" w:cs="Times New Roman"/>
          <w:sz w:val="22"/>
          <w:szCs w:val="22"/>
        </w:rPr>
      </w:pPr>
    </w:p>
    <w:p w14:paraId="47FC5E16" w14:textId="41E67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Keller LF, Waller DM. 2002. </w:t>
      </w:r>
      <w:proofErr w:type="gramStart"/>
      <w:r w:rsidRPr="008C5564">
        <w:rPr>
          <w:rFonts w:ascii="Times New Roman" w:hAnsi="Times New Roman" w:cs="Times New Roman"/>
          <w:color w:val="000000"/>
          <w:sz w:val="22"/>
          <w:szCs w:val="22"/>
        </w:rPr>
        <w:t>Inbreeding effects in wild populations.</w:t>
      </w:r>
      <w:proofErr w:type="gramEnd"/>
      <w:r w:rsidRPr="008C5564">
        <w:rPr>
          <w:rFonts w:ascii="Times New Roman" w:hAnsi="Times New Roman" w:cs="Times New Roman"/>
          <w:color w:val="000000"/>
          <w:sz w:val="22"/>
          <w:szCs w:val="22"/>
        </w:rPr>
        <w:t xml:space="preserve"> Trends in Ecology </w:t>
      </w:r>
      <w:r>
        <w:rPr>
          <w:rFonts w:ascii="Times New Roman" w:hAnsi="Times New Roman" w:cs="Times New Roman"/>
          <w:color w:val="000000"/>
          <w:sz w:val="22"/>
          <w:szCs w:val="22"/>
        </w:rPr>
        <w:t xml:space="preserve">&amp; Evolution </w:t>
      </w:r>
      <w:r w:rsidRPr="008C5564">
        <w:rPr>
          <w:rFonts w:ascii="Times New Roman" w:hAnsi="Times New Roman" w:cs="Times New Roman"/>
          <w:color w:val="000000"/>
          <w:sz w:val="22"/>
          <w:szCs w:val="22"/>
        </w:rPr>
        <w:t>17(5): 230-241.</w:t>
      </w:r>
    </w:p>
    <w:p w14:paraId="37B24EE7" w14:textId="254A0676" w:rsidR="008C5564" w:rsidRPr="008C5564" w:rsidDel="006615D9" w:rsidRDefault="008C5564" w:rsidP="008C5564">
      <w:pPr>
        <w:rPr>
          <w:del w:id="319" w:author="Daniel Buonaiuto" w:date="2017-03-14T14:15:00Z"/>
          <w:rFonts w:ascii="Times New Roman" w:eastAsia="Times New Roman" w:hAnsi="Times New Roman" w:cs="Times New Roman"/>
          <w:sz w:val="22"/>
          <w:szCs w:val="22"/>
        </w:rPr>
      </w:pPr>
    </w:p>
    <w:p w14:paraId="4E89D6BF" w14:textId="422F5CBF" w:rsidR="008C5564" w:rsidRPr="008C5564" w:rsidDel="006615D9" w:rsidRDefault="008C5564" w:rsidP="008C5564">
      <w:pPr>
        <w:rPr>
          <w:del w:id="320" w:author="Daniel Buonaiuto" w:date="2017-03-14T14:15:00Z"/>
          <w:rFonts w:ascii="Times New Roman" w:hAnsi="Times New Roman" w:cs="Times New Roman"/>
          <w:sz w:val="22"/>
          <w:szCs w:val="22"/>
        </w:rPr>
      </w:pPr>
      <w:del w:id="321" w:author="Daniel Buonaiuto" w:date="2017-03-14T14:15:00Z">
        <w:r w:rsidRPr="008C5564" w:rsidDel="006615D9">
          <w:rPr>
            <w:rFonts w:ascii="Times New Roman" w:hAnsi="Times New Roman" w:cs="Times New Roman"/>
            <w:color w:val="000000"/>
            <w:sz w:val="22"/>
            <w:szCs w:val="22"/>
          </w:rPr>
          <w:delText>Kettenring KM, Galatowitsch SM. Temperature requirements for dormancy break and seed germination vary greatly among 14 wetlan</w:delText>
        </w:r>
        <w:r w:rsidDel="006615D9">
          <w:rPr>
            <w:rFonts w:ascii="Times New Roman" w:hAnsi="Times New Roman" w:cs="Times New Roman"/>
            <w:color w:val="000000"/>
            <w:sz w:val="22"/>
            <w:szCs w:val="22"/>
          </w:rPr>
          <w:delText>d Carex species. Aquatic Botany</w:delText>
        </w:r>
        <w:r w:rsidRPr="008C5564" w:rsidDel="006615D9">
          <w:rPr>
            <w:rFonts w:ascii="Times New Roman" w:hAnsi="Times New Roman" w:cs="Times New Roman"/>
            <w:color w:val="000000"/>
            <w:sz w:val="22"/>
            <w:szCs w:val="22"/>
          </w:rPr>
          <w:delText xml:space="preserve"> 87(3): 209-220.</w:delText>
        </w:r>
      </w:del>
    </w:p>
    <w:p w14:paraId="19004DA2" w14:textId="314A399C" w:rsidR="008C5564" w:rsidRPr="008C5564" w:rsidDel="006615D9" w:rsidRDefault="008C5564" w:rsidP="008C5564">
      <w:pPr>
        <w:rPr>
          <w:del w:id="322" w:author="Daniel Buonaiuto" w:date="2017-03-14T14:15:00Z"/>
          <w:rFonts w:ascii="Times New Roman" w:eastAsia="Times New Roman" w:hAnsi="Times New Roman" w:cs="Times New Roman"/>
          <w:sz w:val="22"/>
          <w:szCs w:val="22"/>
        </w:rPr>
      </w:pPr>
    </w:p>
    <w:p w14:paraId="3BAEF713" w14:textId="33F22179" w:rsidR="008C5564" w:rsidRPr="008C5564" w:rsidDel="006615D9" w:rsidRDefault="008C5564" w:rsidP="008C5564">
      <w:pPr>
        <w:rPr>
          <w:del w:id="323" w:author="Daniel Buonaiuto" w:date="2017-03-14T14:15:00Z"/>
          <w:rFonts w:ascii="Times New Roman" w:hAnsi="Times New Roman" w:cs="Times New Roman"/>
          <w:sz w:val="22"/>
          <w:szCs w:val="22"/>
        </w:rPr>
      </w:pPr>
      <w:del w:id="324" w:author="Daniel Buonaiuto" w:date="2017-03-14T14:15:00Z">
        <w:r w:rsidRPr="008C5564" w:rsidDel="006615D9">
          <w:rPr>
            <w:rFonts w:ascii="Times New Roman" w:hAnsi="Times New Roman" w:cs="Times New Roman"/>
            <w:color w:val="000000"/>
            <w:sz w:val="22"/>
            <w:szCs w:val="22"/>
          </w:rPr>
          <w:delText>Lembicz M,Olejniczak P,  Zukowski W, Bogdanowicz AM. 2011. Effect of mother plant age on germination and size of seeds and seedlings in the perennial sedge Car</w:delText>
        </w:r>
        <w:r w:rsidDel="006615D9">
          <w:rPr>
            <w:rFonts w:ascii="Times New Roman" w:hAnsi="Times New Roman" w:cs="Times New Roman"/>
            <w:color w:val="000000"/>
            <w:sz w:val="22"/>
            <w:szCs w:val="22"/>
          </w:rPr>
          <w:delText>ex secalina (Cyperaceae). FLORA</w:delText>
        </w:r>
        <w:r w:rsidRPr="008C5564" w:rsidDel="006615D9">
          <w:rPr>
            <w:rFonts w:ascii="Times New Roman" w:hAnsi="Times New Roman" w:cs="Times New Roman"/>
            <w:color w:val="000000"/>
            <w:sz w:val="22"/>
            <w:szCs w:val="22"/>
          </w:rPr>
          <w:delText xml:space="preserve"> 206(2): 158-163.</w:delText>
        </w:r>
      </w:del>
    </w:p>
    <w:p w14:paraId="424968B9" w14:textId="47278814" w:rsidR="008C5564" w:rsidRPr="008C5564" w:rsidDel="006615D9" w:rsidRDefault="008C5564" w:rsidP="008C5564">
      <w:pPr>
        <w:rPr>
          <w:del w:id="325" w:author="Daniel Buonaiuto" w:date="2017-03-14T14:15:00Z"/>
          <w:rFonts w:ascii="Times New Roman" w:eastAsia="Times New Roman" w:hAnsi="Times New Roman" w:cs="Times New Roman"/>
          <w:sz w:val="22"/>
          <w:szCs w:val="22"/>
        </w:rPr>
      </w:pPr>
    </w:p>
    <w:p w14:paraId="15434C5D" w14:textId="54DC66EF" w:rsidR="008C5564" w:rsidRPr="008C5564" w:rsidDel="006615D9" w:rsidRDefault="008C5564" w:rsidP="008C5564">
      <w:pPr>
        <w:rPr>
          <w:del w:id="326" w:author="Daniel Buonaiuto" w:date="2017-03-14T14:15:00Z"/>
          <w:rFonts w:ascii="Times New Roman" w:hAnsi="Times New Roman" w:cs="Times New Roman"/>
          <w:sz w:val="22"/>
          <w:szCs w:val="22"/>
        </w:rPr>
      </w:pPr>
      <w:del w:id="327" w:author="Daniel Buonaiuto" w:date="2017-03-14T14:15:00Z">
        <w:r w:rsidRPr="008C5564" w:rsidDel="006615D9">
          <w:rPr>
            <w:rFonts w:ascii="Times New Roman" w:hAnsi="Times New Roman" w:cs="Times New Roman"/>
            <w:color w:val="000000"/>
            <w:sz w:val="22"/>
            <w:szCs w:val="22"/>
          </w:rPr>
          <w:delText>Leck MA, Schütz W. 2005. Regeneration of Cyperaceae, with particular reference to seed ecology and seed banks. Perspectives in Plant Eco</w:delText>
        </w:r>
        <w:r w:rsidDel="006615D9">
          <w:rPr>
            <w:rFonts w:ascii="Times New Roman" w:hAnsi="Times New Roman" w:cs="Times New Roman"/>
            <w:color w:val="000000"/>
            <w:sz w:val="22"/>
            <w:szCs w:val="22"/>
          </w:rPr>
          <w:delText>logy, Evolution and Systematics</w:delText>
        </w:r>
        <w:r w:rsidRPr="008C5564" w:rsidDel="006615D9">
          <w:rPr>
            <w:rFonts w:ascii="Times New Roman" w:hAnsi="Times New Roman" w:cs="Times New Roman"/>
            <w:color w:val="000000"/>
            <w:sz w:val="22"/>
            <w:szCs w:val="22"/>
          </w:rPr>
          <w:delText xml:space="preserve"> 7: 95-133.</w:delText>
        </w:r>
      </w:del>
    </w:p>
    <w:p w14:paraId="51D54661" w14:textId="4F1C4AAE" w:rsidR="008C5564" w:rsidRPr="008C5564" w:rsidDel="006615D9" w:rsidRDefault="008C5564" w:rsidP="008C5564">
      <w:pPr>
        <w:rPr>
          <w:del w:id="328" w:author="Daniel Buonaiuto" w:date="2017-03-14T14:15:00Z"/>
          <w:rFonts w:ascii="Times New Roman" w:eastAsia="Times New Roman" w:hAnsi="Times New Roman" w:cs="Times New Roman"/>
          <w:sz w:val="22"/>
          <w:szCs w:val="22"/>
        </w:rPr>
      </w:pPr>
    </w:p>
    <w:p w14:paraId="7DF9D2B9" w14:textId="7A0B56A2" w:rsidR="008C5564" w:rsidRPr="008C5564" w:rsidDel="006615D9" w:rsidRDefault="008C5564" w:rsidP="008C5564">
      <w:pPr>
        <w:rPr>
          <w:del w:id="329" w:author="Daniel Buonaiuto" w:date="2017-03-14T14:15:00Z"/>
          <w:rFonts w:ascii="Times New Roman" w:hAnsi="Times New Roman" w:cs="Times New Roman"/>
          <w:sz w:val="22"/>
          <w:szCs w:val="22"/>
        </w:rPr>
      </w:pPr>
      <w:del w:id="330" w:author="Daniel Buonaiuto" w:date="2017-03-14T14:15:00Z">
        <w:r w:rsidRPr="008C5564" w:rsidDel="006615D9">
          <w:rPr>
            <w:rFonts w:ascii="Times New Roman" w:hAnsi="Times New Roman" w:cs="Times New Roman"/>
            <w:color w:val="000000"/>
            <w:sz w:val="22"/>
            <w:szCs w:val="22"/>
          </w:rPr>
          <w:delText xml:space="preserve">Leishman MR, Wright IJ, Moles AT, Westoby M. 2000. The evolutionary ecology of seed size. In M Fenner, editor. Seeds: The Ecology of Regeneration in Plant Communities. Wallingford (UK): CABI. p. </w:delText>
        </w:r>
        <w:r w:rsidRPr="008C5564" w:rsidDel="006615D9">
          <w:rPr>
            <w:rFonts w:ascii="Times New Roman" w:hAnsi="Times New Roman" w:cs="Times New Roman"/>
            <w:color w:val="000000" w:themeColor="text1"/>
            <w:sz w:val="22"/>
            <w:szCs w:val="22"/>
          </w:rPr>
          <w:delText>31- 57.</w:delText>
        </w:r>
      </w:del>
    </w:p>
    <w:p w14:paraId="7415FB17" w14:textId="20076B35" w:rsidR="008C5564" w:rsidRPr="008C5564" w:rsidDel="006615D9" w:rsidRDefault="008C5564" w:rsidP="008C5564">
      <w:pPr>
        <w:rPr>
          <w:del w:id="331" w:author="Daniel Buonaiuto" w:date="2017-03-14T14:15:00Z"/>
          <w:rFonts w:ascii="Times New Roman" w:eastAsia="Times New Roman" w:hAnsi="Times New Roman" w:cs="Times New Roman"/>
          <w:sz w:val="22"/>
          <w:szCs w:val="22"/>
        </w:rPr>
      </w:pPr>
    </w:p>
    <w:p w14:paraId="0A4E932D" w14:textId="5D96F34E" w:rsidR="008C5564" w:rsidRPr="008C5564" w:rsidDel="006615D9" w:rsidRDefault="008C5564" w:rsidP="008C5564">
      <w:pPr>
        <w:rPr>
          <w:del w:id="332" w:author="Daniel Buonaiuto" w:date="2017-03-14T14:15:00Z"/>
          <w:rFonts w:ascii="Times New Roman" w:hAnsi="Times New Roman" w:cs="Times New Roman"/>
          <w:sz w:val="22"/>
          <w:szCs w:val="22"/>
        </w:rPr>
      </w:pPr>
      <w:del w:id="333" w:author="Daniel Buonaiuto" w:date="2017-03-14T14:15:00Z">
        <w:r w:rsidRPr="008C5564" w:rsidDel="006615D9">
          <w:rPr>
            <w:rFonts w:ascii="Times New Roman" w:hAnsi="Times New Roman" w:cs="Times New Roman"/>
            <w:color w:val="000000"/>
            <w:sz w:val="22"/>
            <w:szCs w:val="22"/>
          </w:rPr>
          <w:delText>Lewis SL, Maslin MA. 2015. Defining the Anthropocene. Nature 519: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171-180.</w:delText>
        </w:r>
      </w:del>
    </w:p>
    <w:p w14:paraId="0370D588" w14:textId="77777777" w:rsidR="008C5564" w:rsidRPr="008C5564" w:rsidRDefault="008C5564" w:rsidP="008C5564">
      <w:pPr>
        <w:rPr>
          <w:rFonts w:ascii="Times New Roman" w:eastAsia="Times New Roman" w:hAnsi="Times New Roman" w:cs="Times New Roman"/>
          <w:sz w:val="22"/>
          <w:szCs w:val="22"/>
        </w:rPr>
      </w:pPr>
    </w:p>
    <w:p w14:paraId="1ABC6E04" w14:textId="7A34B24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McGinnis EE, Meyer MH. </w:t>
      </w:r>
      <w:proofErr w:type="gramStart"/>
      <w:r w:rsidRPr="008C5564">
        <w:rPr>
          <w:rFonts w:ascii="Times New Roman" w:hAnsi="Times New Roman" w:cs="Times New Roman"/>
          <w:sz w:val="22"/>
          <w:szCs w:val="22"/>
          <w:shd w:val="clear" w:color="auto" w:fill="FFFFFF"/>
        </w:rPr>
        <w:t>2011. After-ripening</w:t>
      </w:r>
      <w:proofErr w:type="gramEnd"/>
      <w:r w:rsidRPr="008C5564">
        <w:rPr>
          <w:rFonts w:ascii="Times New Roman" w:hAnsi="Times New Roman" w:cs="Times New Roman"/>
          <w:sz w:val="22"/>
          <w:szCs w:val="22"/>
          <w:shd w:val="clear" w:color="auto" w:fill="FFFFFF"/>
        </w:rPr>
        <w:t xml:space="preserve">, Stratification, and </w:t>
      </w:r>
      <w:proofErr w:type="spellStart"/>
      <w:r w:rsidRPr="008C5564">
        <w:rPr>
          <w:rFonts w:ascii="Times New Roman" w:hAnsi="Times New Roman" w:cs="Times New Roman"/>
          <w:sz w:val="22"/>
          <w:szCs w:val="22"/>
          <w:shd w:val="clear" w:color="auto" w:fill="FFFFFF"/>
        </w:rPr>
        <w:t>Perigynia</w:t>
      </w:r>
      <w:proofErr w:type="spellEnd"/>
      <w:r w:rsidRPr="008C5564">
        <w:rPr>
          <w:rFonts w:ascii="Times New Roman" w:hAnsi="Times New Roman" w:cs="Times New Roman"/>
          <w:sz w:val="22"/>
          <w:szCs w:val="22"/>
          <w:shd w:val="clear" w:color="auto" w:fill="FFFFFF"/>
        </w:rPr>
        <w:t xml:space="preserve"> Removal Enhance Pennsylvania Se</w:t>
      </w:r>
      <w:r>
        <w:rPr>
          <w:rFonts w:ascii="Times New Roman" w:hAnsi="Times New Roman" w:cs="Times New Roman"/>
          <w:sz w:val="22"/>
          <w:szCs w:val="22"/>
          <w:shd w:val="clear" w:color="auto" w:fill="FFFFFF"/>
        </w:rPr>
        <w:t xml:space="preserve">dge Germination. </w:t>
      </w:r>
      <w:proofErr w:type="spellStart"/>
      <w:r>
        <w:rPr>
          <w:rFonts w:ascii="Times New Roman" w:hAnsi="Times New Roman" w:cs="Times New Roman"/>
          <w:sz w:val="22"/>
          <w:szCs w:val="22"/>
          <w:shd w:val="clear" w:color="auto" w:fill="FFFFFF"/>
        </w:rPr>
        <w:t>HortTechnology</w:t>
      </w:r>
      <w:proofErr w:type="spellEnd"/>
      <w:r w:rsidRPr="008C5564">
        <w:rPr>
          <w:rFonts w:ascii="Times New Roman" w:hAnsi="Times New Roman" w:cs="Times New Roman"/>
          <w:sz w:val="22"/>
          <w:szCs w:val="22"/>
          <w:shd w:val="clear" w:color="auto" w:fill="FFFFFF"/>
        </w:rPr>
        <w:t xml:space="preserve"> 21(2): 187-192.</w:t>
      </w:r>
    </w:p>
    <w:p w14:paraId="49D55E5A" w14:textId="77777777" w:rsidR="008C5564" w:rsidRPr="008C5564" w:rsidRDefault="008C5564" w:rsidP="008C5564">
      <w:pPr>
        <w:rPr>
          <w:rFonts w:ascii="Times New Roman" w:eastAsia="Times New Roman" w:hAnsi="Times New Roman" w:cs="Times New Roman"/>
          <w:sz w:val="22"/>
          <w:szCs w:val="22"/>
        </w:rPr>
      </w:pPr>
    </w:p>
    <w:p w14:paraId="199186CD" w14:textId="22375CB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Meyer MH. 2004. Ornamental grasses for cold climates. </w:t>
      </w:r>
      <w:proofErr w:type="gramStart"/>
      <w:r w:rsidRPr="008C5564">
        <w:rPr>
          <w:rFonts w:ascii="Times New Roman" w:hAnsi="Times New Roman" w:cs="Times New Roman"/>
          <w:sz w:val="22"/>
          <w:szCs w:val="22"/>
          <w:shd w:val="clear" w:color="auto" w:fill="FFFFFF"/>
        </w:rPr>
        <w:t>Univ</w:t>
      </w:r>
      <w:r>
        <w:rPr>
          <w:rFonts w:ascii="Times New Roman" w:hAnsi="Times New Roman" w:cs="Times New Roman"/>
          <w:sz w:val="22"/>
          <w:szCs w:val="22"/>
          <w:shd w:val="clear" w:color="auto" w:fill="FFFFFF"/>
        </w:rPr>
        <w:t xml:space="preserve">ersity of </w:t>
      </w:r>
      <w:r w:rsidRPr="008C5564">
        <w:rPr>
          <w:rFonts w:ascii="Times New Roman" w:hAnsi="Times New Roman" w:cs="Times New Roman"/>
          <w:sz w:val="22"/>
          <w:szCs w:val="22"/>
          <w:shd w:val="clear" w:color="auto" w:fill="FFFFFF"/>
        </w:rPr>
        <w:t>Minnesota Ext</w:t>
      </w:r>
      <w:r>
        <w:rPr>
          <w:rFonts w:ascii="Times New Roman" w:hAnsi="Times New Roman" w:cs="Times New Roman"/>
          <w:sz w:val="22"/>
          <w:szCs w:val="22"/>
          <w:shd w:val="clear" w:color="auto" w:fill="FFFFFF"/>
        </w:rPr>
        <w:t>ension</w:t>
      </w:r>
      <w:r w:rsidRPr="008C5564">
        <w:rPr>
          <w:rFonts w:ascii="Times New Roman" w:hAnsi="Times New Roman" w:cs="Times New Roman"/>
          <w:sz w:val="22"/>
          <w:szCs w:val="22"/>
          <w:shd w:val="clear" w:color="auto" w:fill="FFFFFF"/>
        </w:rPr>
        <w:t>.</w:t>
      </w:r>
      <w:proofErr w:type="gramEnd"/>
      <w:r w:rsidRPr="008C5564">
        <w:rPr>
          <w:rFonts w:ascii="Times New Roman" w:hAnsi="Times New Roman" w:cs="Times New Roman"/>
          <w:sz w:val="22"/>
          <w:szCs w:val="22"/>
          <w:shd w:val="clear" w:color="auto" w:fill="FFFFFF"/>
        </w:rPr>
        <w:t xml:space="preserve"> BU-6411.</w:t>
      </w:r>
    </w:p>
    <w:p w14:paraId="7EED33B8" w14:textId="77777777" w:rsidR="008C5564" w:rsidRPr="008C5564" w:rsidDel="006615D9" w:rsidRDefault="008C5564" w:rsidP="008C5564">
      <w:pPr>
        <w:rPr>
          <w:del w:id="334" w:author="Daniel Buonaiuto" w:date="2017-03-14T14:15:00Z"/>
          <w:rFonts w:ascii="Times New Roman" w:eastAsia="Times New Roman" w:hAnsi="Times New Roman" w:cs="Times New Roman"/>
          <w:sz w:val="22"/>
          <w:szCs w:val="22"/>
        </w:rPr>
      </w:pPr>
    </w:p>
    <w:p w14:paraId="6CE62475" w14:textId="2BB46E70" w:rsidR="008C5564" w:rsidRPr="008C5564" w:rsidDel="006615D9" w:rsidRDefault="008C5564" w:rsidP="008C5564">
      <w:pPr>
        <w:rPr>
          <w:del w:id="335" w:author="Daniel Buonaiuto" w:date="2017-03-14T14:15:00Z"/>
          <w:rFonts w:ascii="Times New Roman" w:hAnsi="Times New Roman" w:cs="Times New Roman"/>
          <w:sz w:val="22"/>
          <w:szCs w:val="22"/>
        </w:rPr>
      </w:pPr>
      <w:del w:id="336" w:author="Daniel Buonaiuto" w:date="2017-03-14T14:15:00Z">
        <w:r w:rsidRPr="008C5564" w:rsidDel="006615D9">
          <w:rPr>
            <w:rFonts w:ascii="Times New Roman" w:hAnsi="Times New Roman" w:cs="Times New Roman"/>
            <w:color w:val="000000"/>
            <w:sz w:val="22"/>
            <w:szCs w:val="22"/>
          </w:rPr>
          <w:delText xml:space="preserve">Montalvo AM, Williams SL, Rice KJ, Buchmann SL, Cory C, Handel SN, Nabhan GP, Primack R, Robichaux RH. 1997. Restoration Biology: A Population Biology Perspective. </w:delText>
        </w:r>
        <w:r w:rsidDel="006615D9">
          <w:rPr>
            <w:rFonts w:ascii="Times New Roman" w:hAnsi="Times New Roman" w:cs="Times New Roman"/>
            <w:color w:val="000000"/>
            <w:sz w:val="22"/>
            <w:szCs w:val="22"/>
          </w:rPr>
          <w:delText>Restoration Ecology</w:delText>
        </w:r>
        <w:r w:rsidRPr="008C5564" w:rsidDel="006615D9">
          <w:rPr>
            <w:rFonts w:ascii="Times New Roman" w:hAnsi="Times New Roman" w:cs="Times New Roman"/>
            <w:color w:val="000000"/>
            <w:sz w:val="22"/>
            <w:szCs w:val="22"/>
          </w:rPr>
          <w:delText xml:space="preserve"> 5(4): 277–290.</w:delText>
        </w:r>
      </w:del>
    </w:p>
    <w:p w14:paraId="54119E34" w14:textId="77777777" w:rsidR="008C5564" w:rsidRPr="008C5564" w:rsidRDefault="008C5564" w:rsidP="008C5564">
      <w:pPr>
        <w:rPr>
          <w:rFonts w:ascii="Times New Roman" w:eastAsia="Times New Roman" w:hAnsi="Times New Roman" w:cs="Times New Roman"/>
          <w:sz w:val="22"/>
          <w:szCs w:val="22"/>
        </w:rPr>
      </w:pPr>
    </w:p>
    <w:p w14:paraId="42EF1AEA" w14:textId="43D702D0"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Mottl</w:t>
      </w:r>
      <w:proofErr w:type="spellEnd"/>
      <w:r w:rsidRPr="008C5564">
        <w:rPr>
          <w:rFonts w:ascii="Times New Roman" w:hAnsi="Times New Roman" w:cs="Times New Roman"/>
          <w:color w:val="000000"/>
          <w:sz w:val="22"/>
          <w:szCs w:val="22"/>
        </w:rPr>
        <w:t xml:space="preserve"> LM, Mabry CM, Farrar DR. 2006. </w:t>
      </w:r>
      <w:proofErr w:type="gramStart"/>
      <w:r w:rsidRPr="008C5564">
        <w:rPr>
          <w:rFonts w:ascii="Times New Roman" w:hAnsi="Times New Roman" w:cs="Times New Roman"/>
          <w:color w:val="000000"/>
          <w:sz w:val="22"/>
          <w:szCs w:val="22"/>
        </w:rPr>
        <w:t>Seven-Year Survival of Perennial Herbaceous Transplants in Temperate Woodland R</w:t>
      </w:r>
      <w:r>
        <w:rPr>
          <w:rFonts w:ascii="Times New Roman" w:hAnsi="Times New Roman" w:cs="Times New Roman"/>
          <w:color w:val="000000"/>
          <w:sz w:val="22"/>
          <w:szCs w:val="22"/>
        </w:rPr>
        <w:t>estoration.</w:t>
      </w:r>
      <w:proofErr w:type="gramEnd"/>
      <w:r>
        <w:rPr>
          <w:rFonts w:ascii="Times New Roman" w:hAnsi="Times New Roman" w:cs="Times New Roman"/>
          <w:color w:val="000000"/>
          <w:sz w:val="22"/>
          <w:szCs w:val="22"/>
        </w:rPr>
        <w:t xml:space="preserve"> Restoration Ecology</w:t>
      </w:r>
      <w:r w:rsidRPr="008C5564">
        <w:rPr>
          <w:rFonts w:ascii="Times New Roman" w:hAnsi="Times New Roman" w:cs="Times New Roman"/>
          <w:color w:val="000000"/>
          <w:sz w:val="22"/>
          <w:szCs w:val="22"/>
        </w:rPr>
        <w:t xml:space="preserve"> 14(3): 330-338.</w:t>
      </w:r>
    </w:p>
    <w:p w14:paraId="69E85DAB" w14:textId="77777777" w:rsidR="008C5564" w:rsidRPr="008C5564" w:rsidRDefault="008C5564" w:rsidP="008C5564">
      <w:pPr>
        <w:rPr>
          <w:rFonts w:ascii="Times New Roman" w:eastAsia="Times New Roman" w:hAnsi="Times New Roman" w:cs="Times New Roman"/>
          <w:sz w:val="22"/>
          <w:szCs w:val="22"/>
        </w:rPr>
      </w:pPr>
    </w:p>
    <w:p w14:paraId="125E6116" w14:textId="012863D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Peppin</w:t>
      </w:r>
      <w:proofErr w:type="spellEnd"/>
      <w:r w:rsidRPr="008C5564">
        <w:rPr>
          <w:rFonts w:ascii="Times New Roman" w:hAnsi="Times New Roman" w:cs="Times New Roman"/>
          <w:color w:val="000000"/>
          <w:sz w:val="22"/>
          <w:szCs w:val="22"/>
        </w:rPr>
        <w:t xml:space="preserve"> DL, </w:t>
      </w:r>
      <w:proofErr w:type="spellStart"/>
      <w:r w:rsidRPr="008C5564">
        <w:rPr>
          <w:rFonts w:ascii="Times New Roman" w:hAnsi="Times New Roman" w:cs="Times New Roman"/>
          <w:color w:val="000000"/>
          <w:sz w:val="22"/>
          <w:szCs w:val="22"/>
        </w:rPr>
        <w:t>Fulé</w:t>
      </w:r>
      <w:proofErr w:type="spellEnd"/>
      <w:r w:rsidRPr="008C5564">
        <w:rPr>
          <w:rFonts w:ascii="Times New Roman" w:hAnsi="Times New Roman" w:cs="Times New Roman"/>
          <w:color w:val="000000"/>
          <w:sz w:val="22"/>
          <w:szCs w:val="22"/>
        </w:rPr>
        <w:t xml:space="preserve">, PZ, Lynn, JC, </w:t>
      </w:r>
      <w:proofErr w:type="spellStart"/>
      <w:r w:rsidRPr="008C5564">
        <w:rPr>
          <w:rFonts w:ascii="Times New Roman" w:hAnsi="Times New Roman" w:cs="Times New Roman"/>
          <w:color w:val="000000"/>
          <w:sz w:val="22"/>
          <w:szCs w:val="22"/>
        </w:rPr>
        <w:t>Mottek</w:t>
      </w:r>
      <w:proofErr w:type="spellEnd"/>
      <w:r w:rsidRPr="008C5564">
        <w:rPr>
          <w:rFonts w:ascii="Times New Roman" w:hAnsi="Times New Roman" w:cs="Times New Roman"/>
          <w:color w:val="000000"/>
          <w:sz w:val="22"/>
          <w:szCs w:val="22"/>
        </w:rPr>
        <w:t xml:space="preserve">-Lucas, </w:t>
      </w:r>
      <w:proofErr w:type="gramStart"/>
      <w:r w:rsidRPr="008C5564">
        <w:rPr>
          <w:rFonts w:ascii="Times New Roman" w:hAnsi="Times New Roman" w:cs="Times New Roman"/>
          <w:color w:val="000000"/>
          <w:sz w:val="22"/>
          <w:szCs w:val="22"/>
        </w:rPr>
        <w:t>A</w:t>
      </w:r>
      <w:proofErr w:type="gramEnd"/>
      <w:r w:rsidRPr="008C5564">
        <w:rPr>
          <w:rFonts w:ascii="Times New Roman" w:hAnsi="Times New Roman" w:cs="Times New Roman"/>
          <w:color w:val="000000"/>
          <w:sz w:val="22"/>
          <w:szCs w:val="22"/>
        </w:rPr>
        <w:t xml:space="preserve"> L, Hull </w:t>
      </w:r>
      <w:proofErr w:type="spellStart"/>
      <w:r w:rsidRPr="008C5564">
        <w:rPr>
          <w:rFonts w:ascii="Times New Roman" w:hAnsi="Times New Roman" w:cs="Times New Roman"/>
          <w:color w:val="000000"/>
          <w:sz w:val="22"/>
          <w:szCs w:val="22"/>
        </w:rPr>
        <w:t>Sieg</w:t>
      </w:r>
      <w:proofErr w:type="spellEnd"/>
      <w:r w:rsidRPr="008C5564">
        <w:rPr>
          <w:rFonts w:ascii="Times New Roman" w:hAnsi="Times New Roman" w:cs="Times New Roman"/>
          <w:color w:val="000000"/>
          <w:sz w:val="22"/>
          <w:szCs w:val="22"/>
        </w:rPr>
        <w:t xml:space="preserve"> C. 2010. Market Perceptions and Opportunities for Native Plant Production on the Southern Colora</w:t>
      </w:r>
      <w:r>
        <w:rPr>
          <w:rFonts w:ascii="Times New Roman" w:hAnsi="Times New Roman" w:cs="Times New Roman"/>
          <w:color w:val="000000"/>
          <w:sz w:val="22"/>
          <w:szCs w:val="22"/>
        </w:rPr>
        <w:t>do Plateau. Restoration Ecology</w:t>
      </w:r>
      <w:r w:rsidRPr="008C5564">
        <w:rPr>
          <w:rFonts w:ascii="Times New Roman" w:hAnsi="Times New Roman" w:cs="Times New Roman"/>
          <w:color w:val="000000"/>
          <w:sz w:val="22"/>
          <w:szCs w:val="22"/>
        </w:rPr>
        <w:t xml:space="preserve"> 18(S1): 113–124.</w:t>
      </w:r>
      <w:r w:rsidRPr="008C5564">
        <w:rPr>
          <w:rFonts w:ascii="Times New Roman" w:hAnsi="Times New Roman" w:cs="Times New Roman"/>
          <w:color w:val="333333"/>
          <w:sz w:val="22"/>
          <w:szCs w:val="22"/>
          <w:shd w:val="clear" w:color="auto" w:fill="FFFFFF"/>
        </w:rPr>
        <w:t xml:space="preserve"> </w:t>
      </w:r>
    </w:p>
    <w:p w14:paraId="49BF350D" w14:textId="77777777" w:rsidR="008C5564" w:rsidRPr="008C5564" w:rsidRDefault="008C5564" w:rsidP="008C5564">
      <w:pPr>
        <w:rPr>
          <w:rFonts w:ascii="Times New Roman" w:eastAsia="Times New Roman" w:hAnsi="Times New Roman" w:cs="Times New Roman"/>
          <w:sz w:val="22"/>
          <w:szCs w:val="22"/>
        </w:rPr>
      </w:pPr>
    </w:p>
    <w:p w14:paraId="47630612" w14:textId="15DD0A5B" w:rsidR="008C5564" w:rsidRDefault="008C5564" w:rsidP="008C5564">
      <w:pPr>
        <w:rPr>
          <w:rFonts w:ascii="Times New Roman" w:hAnsi="Times New Roman" w:cs="Times New Roman"/>
          <w:sz w:val="22"/>
          <w:szCs w:val="22"/>
          <w:shd w:val="clear" w:color="auto" w:fill="FFFFFF"/>
        </w:rPr>
      </w:pPr>
      <w:proofErr w:type="gramStart"/>
      <w:r w:rsidRPr="008C5564">
        <w:rPr>
          <w:rFonts w:ascii="Times New Roman" w:hAnsi="Times New Roman" w:cs="Times New Roman"/>
          <w:sz w:val="22"/>
          <w:szCs w:val="22"/>
          <w:shd w:val="clear" w:color="auto" w:fill="FFFFFF"/>
        </w:rPr>
        <w:t>R Core Team (2014).</w:t>
      </w:r>
      <w:proofErr w:type="gramEnd"/>
      <w:r w:rsidRPr="008C5564">
        <w:rPr>
          <w:rFonts w:ascii="Times New Roman" w:hAnsi="Times New Roman" w:cs="Times New Roman"/>
          <w:sz w:val="22"/>
          <w:szCs w:val="22"/>
          <w:shd w:val="clear" w:color="auto" w:fill="FFFFFF"/>
        </w:rPr>
        <w:t xml:space="preserve"> R: A language and environment for statistical computing. </w:t>
      </w:r>
      <w:proofErr w:type="gramStart"/>
      <w:r w:rsidRPr="008C5564">
        <w:rPr>
          <w:rFonts w:ascii="Times New Roman" w:hAnsi="Times New Roman" w:cs="Times New Roman"/>
          <w:sz w:val="22"/>
          <w:szCs w:val="22"/>
          <w:shd w:val="clear" w:color="auto" w:fill="FFFFFF"/>
        </w:rPr>
        <w:t>R Foundation for Statistical Computing, Vienna, Austria.</w:t>
      </w:r>
      <w:proofErr w:type="gramEnd"/>
      <w:r w:rsidRPr="008C5564">
        <w:rPr>
          <w:rFonts w:ascii="Times New Roman" w:hAnsi="Times New Roman" w:cs="Times New Roman"/>
          <w:sz w:val="22"/>
          <w:szCs w:val="22"/>
          <w:shd w:val="clear" w:color="auto" w:fill="FFFFFF"/>
        </w:rPr>
        <w:t xml:space="preserve"> URL </w:t>
      </w:r>
      <w:r w:rsidR="001605B5">
        <w:fldChar w:fldCharType="begin"/>
      </w:r>
      <w:r w:rsidR="001605B5">
        <w:instrText xml:space="preserve"> HYPERLINK "http://www.R-project.org/" </w:instrText>
      </w:r>
      <w:r w:rsidR="001605B5">
        <w:fldChar w:fldCharType="separate"/>
      </w:r>
      <w:r w:rsidRPr="00A735FA">
        <w:rPr>
          <w:rStyle w:val="Hyperlink"/>
          <w:rFonts w:ascii="Times New Roman" w:hAnsi="Times New Roman" w:cs="Times New Roman"/>
          <w:sz w:val="22"/>
          <w:szCs w:val="22"/>
          <w:shd w:val="clear" w:color="auto" w:fill="FFFFFF"/>
        </w:rPr>
        <w:t>http://www.R-project.org/</w:t>
      </w:r>
      <w:r w:rsidR="001605B5">
        <w:rPr>
          <w:rStyle w:val="Hyperlink"/>
          <w:rFonts w:ascii="Times New Roman" w:hAnsi="Times New Roman" w:cs="Times New Roman"/>
          <w:sz w:val="22"/>
          <w:szCs w:val="22"/>
          <w:shd w:val="clear" w:color="auto" w:fill="FFFFFF"/>
        </w:rPr>
        <w:fldChar w:fldCharType="end"/>
      </w:r>
      <w:r w:rsidRPr="008C5564">
        <w:rPr>
          <w:rFonts w:ascii="Times New Roman" w:hAnsi="Times New Roman" w:cs="Times New Roman"/>
          <w:sz w:val="22"/>
          <w:szCs w:val="22"/>
          <w:shd w:val="clear" w:color="auto" w:fill="FFFFFF"/>
        </w:rPr>
        <w:t>.</w:t>
      </w:r>
    </w:p>
    <w:p w14:paraId="089C7E5D" w14:textId="77777777" w:rsidR="008C5564" w:rsidRDefault="008C5564" w:rsidP="008C5564">
      <w:pPr>
        <w:rPr>
          <w:rFonts w:ascii="Times New Roman" w:hAnsi="Times New Roman" w:cs="Times New Roman"/>
          <w:sz w:val="22"/>
          <w:szCs w:val="22"/>
          <w:shd w:val="clear" w:color="auto" w:fill="FFFFFF"/>
        </w:rPr>
      </w:pPr>
    </w:p>
    <w:p w14:paraId="678708EA" w14:textId="2FC21681" w:rsidR="008C5564" w:rsidRPr="008C5564" w:rsidRDefault="008C5564" w:rsidP="008C5564">
      <w:pPr>
        <w:rPr>
          <w:rFonts w:ascii="Times New Roman" w:hAnsi="Times New Roman" w:cs="Times New Roman"/>
          <w:color w:val="000000"/>
          <w:sz w:val="22"/>
          <w:szCs w:val="22"/>
        </w:rPr>
      </w:pP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w:t>
      </w:r>
      <w:r>
        <w:rPr>
          <w:rFonts w:ascii="Times New Roman" w:hAnsi="Times New Roman" w:cs="Times New Roman"/>
          <w:color w:val="000000"/>
          <w:sz w:val="22"/>
          <w:szCs w:val="22"/>
        </w:rPr>
        <w:t xml:space="preserve">. 2016. Personal communication. Ann Arbor (MI). </w:t>
      </w:r>
      <w:proofErr w:type="gramStart"/>
      <w:r>
        <w:rPr>
          <w:rFonts w:ascii="Times New Roman" w:hAnsi="Times New Roman" w:cs="Times New Roman"/>
          <w:color w:val="000000"/>
          <w:sz w:val="22"/>
          <w:szCs w:val="22"/>
        </w:rPr>
        <w:t>University of Michigan Herbarium.</w:t>
      </w:r>
      <w:proofErr w:type="gramEnd"/>
      <w:r>
        <w:rPr>
          <w:rFonts w:ascii="Times New Roman" w:hAnsi="Times New Roman" w:cs="Times New Roman"/>
          <w:color w:val="000000"/>
          <w:sz w:val="22"/>
          <w:szCs w:val="22"/>
        </w:rPr>
        <w:t xml:space="preserve"> </w:t>
      </w:r>
      <w:r w:rsidRPr="008C5564">
        <w:rPr>
          <w:rFonts w:ascii="Times New Roman" w:hAnsi="Times New Roman" w:cs="Times New Roman"/>
          <w:iCs/>
          <w:color w:val="000000"/>
          <w:sz w:val="22"/>
          <w:szCs w:val="22"/>
        </w:rPr>
        <w:t>Assistant Director; Curator (Vascular Plants); Research Scientist</w:t>
      </w:r>
      <w:r w:rsidR="008007F3">
        <w:rPr>
          <w:rFonts w:ascii="Times New Roman" w:hAnsi="Times New Roman" w:cs="Times New Roman"/>
          <w:iCs/>
          <w:color w:val="000000"/>
          <w:sz w:val="22"/>
          <w:szCs w:val="22"/>
        </w:rPr>
        <w:t>.</w:t>
      </w:r>
    </w:p>
    <w:p w14:paraId="3A482CAC" w14:textId="0E3E5030" w:rsidR="008C5564" w:rsidRPr="008C5564" w:rsidDel="006615D9" w:rsidRDefault="008C5564" w:rsidP="008C5564">
      <w:pPr>
        <w:rPr>
          <w:del w:id="337" w:author="Daniel Buonaiuto" w:date="2017-03-14T14:15:00Z"/>
          <w:rFonts w:ascii="Times" w:eastAsia="Times New Roman" w:hAnsi="Times" w:cs="Times New Roman"/>
          <w:sz w:val="20"/>
          <w:szCs w:val="20"/>
        </w:rPr>
      </w:pPr>
    </w:p>
    <w:p w14:paraId="5E8C25DE" w14:textId="1A73FD33" w:rsidR="008C5564" w:rsidRPr="008C5564" w:rsidDel="006615D9" w:rsidRDefault="008C5564" w:rsidP="008C5564">
      <w:pPr>
        <w:rPr>
          <w:del w:id="338" w:author="Daniel Buonaiuto" w:date="2017-03-14T14:15:00Z"/>
          <w:rFonts w:ascii="Times New Roman" w:hAnsi="Times New Roman" w:cs="Times New Roman"/>
          <w:sz w:val="22"/>
          <w:szCs w:val="22"/>
        </w:rPr>
      </w:pPr>
      <w:del w:id="339" w:author="Daniel Buonaiuto" w:date="2017-03-14T14:15:00Z">
        <w:r w:rsidRPr="008C5564" w:rsidDel="006615D9">
          <w:rPr>
            <w:rFonts w:ascii="Times New Roman" w:hAnsi="Times New Roman" w:cs="Times New Roman"/>
            <w:color w:val="000000"/>
            <w:sz w:val="22"/>
            <w:szCs w:val="22"/>
          </w:rPr>
          <w:delText>Rice KJ, Emory NC. 2003. Managing Microevolution: Restoration in the Face of Global Change. Frontiers</w:delText>
        </w:r>
        <w:r w:rsidDel="006615D9">
          <w:rPr>
            <w:rFonts w:ascii="Times New Roman" w:hAnsi="Times New Roman" w:cs="Times New Roman"/>
            <w:color w:val="000000"/>
            <w:sz w:val="22"/>
            <w:szCs w:val="22"/>
          </w:rPr>
          <w:delText xml:space="preserve"> in Ecology and the Environment</w:delText>
        </w:r>
        <w:r w:rsidRPr="008C5564" w:rsidDel="006615D9">
          <w:rPr>
            <w:rFonts w:ascii="Times New Roman" w:hAnsi="Times New Roman" w:cs="Times New Roman"/>
            <w:color w:val="000000"/>
            <w:sz w:val="22"/>
            <w:szCs w:val="22"/>
          </w:rPr>
          <w:delText xml:space="preserve"> 1(9):</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469-478.</w:delText>
        </w:r>
      </w:del>
    </w:p>
    <w:p w14:paraId="4195AB23" w14:textId="77777777" w:rsidR="008C5564" w:rsidRPr="008C5564" w:rsidRDefault="008C5564" w:rsidP="008C5564">
      <w:pPr>
        <w:rPr>
          <w:rFonts w:ascii="Times New Roman" w:eastAsia="Times New Roman" w:hAnsi="Times New Roman" w:cs="Times New Roman"/>
          <w:sz w:val="22"/>
          <w:szCs w:val="22"/>
        </w:rPr>
      </w:pPr>
    </w:p>
    <w:p w14:paraId="25D3305D" w14:textId="72C4773C"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Rymer</w:t>
      </w:r>
      <w:proofErr w:type="spellEnd"/>
      <w:r w:rsidRPr="008C5564">
        <w:rPr>
          <w:rFonts w:ascii="Times New Roman" w:hAnsi="Times New Roman" w:cs="Times New Roman"/>
          <w:color w:val="000000"/>
          <w:sz w:val="22"/>
          <w:szCs w:val="22"/>
        </w:rPr>
        <w:t xml:space="preserve"> PD, </w:t>
      </w:r>
      <w:proofErr w:type="spellStart"/>
      <w:r w:rsidRPr="008C5564">
        <w:rPr>
          <w:rFonts w:ascii="Times New Roman" w:hAnsi="Times New Roman" w:cs="Times New Roman"/>
          <w:color w:val="000000"/>
          <w:sz w:val="22"/>
          <w:szCs w:val="22"/>
        </w:rPr>
        <w:t>Sandiford</w:t>
      </w:r>
      <w:proofErr w:type="spellEnd"/>
      <w:r w:rsidRPr="008C5564">
        <w:rPr>
          <w:rFonts w:ascii="Times New Roman" w:hAnsi="Times New Roman" w:cs="Times New Roman"/>
          <w:color w:val="000000"/>
          <w:sz w:val="22"/>
          <w:szCs w:val="22"/>
        </w:rPr>
        <w:t xml:space="preserve"> M, Harris SA, </w:t>
      </w:r>
      <w:proofErr w:type="spellStart"/>
      <w:r w:rsidRPr="008C5564">
        <w:rPr>
          <w:rFonts w:ascii="Times New Roman" w:hAnsi="Times New Roman" w:cs="Times New Roman"/>
          <w:color w:val="000000"/>
          <w:sz w:val="22"/>
          <w:szCs w:val="22"/>
        </w:rPr>
        <w:t>Billingham</w:t>
      </w:r>
      <w:proofErr w:type="spellEnd"/>
      <w:r w:rsidRPr="008C5564">
        <w:rPr>
          <w:rFonts w:ascii="Times New Roman" w:hAnsi="Times New Roman" w:cs="Times New Roman"/>
          <w:color w:val="000000"/>
          <w:sz w:val="22"/>
          <w:szCs w:val="22"/>
        </w:rPr>
        <w:t xml:space="preserve"> MR, </w:t>
      </w:r>
      <w:proofErr w:type="spellStart"/>
      <w:r w:rsidRPr="008C5564">
        <w:rPr>
          <w:rFonts w:ascii="Times New Roman" w:hAnsi="Times New Roman" w:cs="Times New Roman"/>
          <w:color w:val="000000"/>
          <w:sz w:val="22"/>
          <w:szCs w:val="22"/>
        </w:rPr>
        <w:t>Boshier</w:t>
      </w:r>
      <w:proofErr w:type="spellEnd"/>
      <w:r w:rsidRPr="008C5564">
        <w:rPr>
          <w:rFonts w:ascii="Times New Roman" w:hAnsi="Times New Roman" w:cs="Times New Roman"/>
          <w:color w:val="000000"/>
          <w:sz w:val="22"/>
          <w:szCs w:val="22"/>
        </w:rPr>
        <w:t xml:space="preserve"> DH. 2015. Remnant </w:t>
      </w:r>
      <w:proofErr w:type="spellStart"/>
      <w:r w:rsidRPr="008C5564">
        <w:rPr>
          <w:rFonts w:ascii="Times New Roman" w:hAnsi="Times New Roman" w:cs="Times New Roman"/>
          <w:color w:val="000000"/>
          <w:sz w:val="22"/>
          <w:szCs w:val="22"/>
        </w:rPr>
        <w:t>Pachira</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quinata</w:t>
      </w:r>
      <w:proofErr w:type="spellEnd"/>
      <w:r w:rsidRPr="008C5564">
        <w:rPr>
          <w:rFonts w:ascii="Times New Roman" w:hAnsi="Times New Roman" w:cs="Times New Roman"/>
          <w:color w:val="000000"/>
          <w:sz w:val="22"/>
          <w:szCs w:val="22"/>
        </w:rPr>
        <w:t xml:space="preserve"> pasture trees have greater opportunities to self and suffer reduced reproductive success due to </w:t>
      </w:r>
      <w:r>
        <w:rPr>
          <w:rFonts w:ascii="Times New Roman" w:hAnsi="Times New Roman" w:cs="Times New Roman"/>
          <w:color w:val="000000"/>
          <w:sz w:val="22"/>
          <w:szCs w:val="22"/>
        </w:rPr>
        <w:t>inbreeding depression. Heredity</w:t>
      </w:r>
      <w:r w:rsidRPr="008C5564">
        <w:rPr>
          <w:rFonts w:ascii="Times New Roman" w:hAnsi="Times New Roman" w:cs="Times New Roman"/>
          <w:color w:val="000000"/>
          <w:sz w:val="22"/>
          <w:szCs w:val="22"/>
        </w:rPr>
        <w:t xml:space="preserve"> 115(2): 115-124.</w:t>
      </w:r>
    </w:p>
    <w:p w14:paraId="31F320AD" w14:textId="4F13F3FB" w:rsidR="008C5564" w:rsidRPr="008C5564" w:rsidDel="006615D9" w:rsidRDefault="008C5564" w:rsidP="008C5564">
      <w:pPr>
        <w:rPr>
          <w:del w:id="340" w:author="Daniel Buonaiuto" w:date="2017-03-14T14:15:00Z"/>
          <w:rFonts w:ascii="Times New Roman" w:eastAsia="Times New Roman" w:hAnsi="Times New Roman" w:cs="Times New Roman"/>
          <w:sz w:val="22"/>
          <w:szCs w:val="22"/>
        </w:rPr>
      </w:pPr>
    </w:p>
    <w:p w14:paraId="57394BDC" w14:textId="3CEE3A0F" w:rsidR="008C5564" w:rsidDel="006615D9" w:rsidRDefault="008C5564" w:rsidP="008C5564">
      <w:pPr>
        <w:rPr>
          <w:del w:id="341" w:author="Daniel Buonaiuto" w:date="2017-03-14T14:15:00Z"/>
          <w:rFonts w:ascii="Times New Roman" w:hAnsi="Times New Roman" w:cs="Times New Roman"/>
          <w:sz w:val="22"/>
          <w:szCs w:val="22"/>
          <w:shd w:val="clear" w:color="auto" w:fill="FFFFFF"/>
        </w:rPr>
      </w:pPr>
      <w:del w:id="342" w:author="Daniel Buonaiuto" w:date="2017-03-14T14:15:00Z">
        <w:r w:rsidRPr="008C5564" w:rsidDel="006615D9">
          <w:rPr>
            <w:rFonts w:ascii="Times New Roman" w:hAnsi="Times New Roman" w:cs="Times New Roman"/>
            <w:sz w:val="22"/>
            <w:szCs w:val="22"/>
            <w:shd w:val="clear" w:color="auto" w:fill="FFFFFF"/>
          </w:rPr>
          <w:delText xml:space="preserve">Sadras VO. 2007. Evolutionary aspects of the trade-off between seed size and number </w:delText>
        </w:r>
        <w:r w:rsidDel="006615D9">
          <w:rPr>
            <w:rFonts w:ascii="Times New Roman" w:hAnsi="Times New Roman" w:cs="Times New Roman"/>
            <w:sz w:val="22"/>
            <w:szCs w:val="22"/>
            <w:shd w:val="clear" w:color="auto" w:fill="FFFFFF"/>
          </w:rPr>
          <w:delText xml:space="preserve">in crops. Field Crops Research </w:delText>
        </w:r>
        <w:r w:rsidRPr="008C5564" w:rsidDel="006615D9">
          <w:rPr>
            <w:rFonts w:ascii="Times New Roman" w:hAnsi="Times New Roman" w:cs="Times New Roman"/>
            <w:sz w:val="22"/>
            <w:szCs w:val="22"/>
            <w:shd w:val="clear" w:color="auto" w:fill="FFFFFF"/>
          </w:rPr>
          <w:delText>100: 125–138.</w:delText>
        </w:r>
      </w:del>
    </w:p>
    <w:p w14:paraId="1CEBF971" w14:textId="77777777" w:rsidR="008007F3" w:rsidRDefault="008007F3" w:rsidP="008C5564">
      <w:pPr>
        <w:rPr>
          <w:rFonts w:ascii="Times New Roman" w:hAnsi="Times New Roman" w:cs="Times New Roman"/>
          <w:sz w:val="22"/>
          <w:szCs w:val="22"/>
          <w:shd w:val="clear" w:color="auto" w:fill="FFFFFF"/>
        </w:rPr>
      </w:pPr>
    </w:p>
    <w:p w14:paraId="0EC17F92" w14:textId="77777777" w:rsidR="008007F3" w:rsidRDefault="008007F3" w:rsidP="008007F3">
      <w:pPr>
        <w:rPr>
          <w:rFonts w:ascii="Times New Roman" w:hAnsi="Times New Roman" w:cs="Times New Roman"/>
          <w:sz w:val="22"/>
          <w:szCs w:val="22"/>
          <w:shd w:val="clear" w:color="auto" w:fill="FFFFFF"/>
        </w:rPr>
      </w:pPr>
      <w:proofErr w:type="spellStart"/>
      <w:r w:rsidRPr="008C5564">
        <w:rPr>
          <w:rFonts w:ascii="Times New Roman" w:hAnsi="Times New Roman" w:cs="Times New Roman"/>
          <w:sz w:val="22"/>
          <w:szCs w:val="22"/>
          <w:shd w:val="clear" w:color="auto" w:fill="FFFFFF"/>
        </w:rPr>
        <w:t>Schierup</w:t>
      </w:r>
      <w:proofErr w:type="spellEnd"/>
      <w:r w:rsidRPr="008C5564">
        <w:rPr>
          <w:rFonts w:ascii="Times New Roman" w:hAnsi="Times New Roman" w:cs="Times New Roman"/>
          <w:sz w:val="22"/>
          <w:szCs w:val="22"/>
          <w:shd w:val="clear" w:color="auto" w:fill="FFFFFF"/>
        </w:rPr>
        <w:t xml:space="preserve"> MH, Christiansen FB. 1996. Inbreeding depression and outbreeding depression in plants. </w:t>
      </w:r>
      <w:proofErr w:type="gramStart"/>
      <w:r w:rsidRPr="008C5564">
        <w:rPr>
          <w:rFonts w:ascii="Times New Roman" w:hAnsi="Times New Roman" w:cs="Times New Roman"/>
          <w:sz w:val="22"/>
          <w:szCs w:val="22"/>
          <w:shd w:val="clear" w:color="auto" w:fill="FFFFFF"/>
        </w:rPr>
        <w:t>Heredity 77: 461–468.</w:t>
      </w:r>
      <w:proofErr w:type="gramEnd"/>
    </w:p>
    <w:p w14:paraId="65364E28" w14:textId="0B2A0285" w:rsidR="008007F3" w:rsidDel="006615D9" w:rsidRDefault="008007F3" w:rsidP="008007F3">
      <w:pPr>
        <w:rPr>
          <w:del w:id="343" w:author="Daniel Buonaiuto" w:date="2017-03-14T14:16:00Z"/>
          <w:rFonts w:ascii="Times New Roman" w:hAnsi="Times New Roman" w:cs="Times New Roman"/>
          <w:sz w:val="22"/>
          <w:szCs w:val="22"/>
          <w:shd w:val="clear" w:color="auto" w:fill="FFFFFF"/>
        </w:rPr>
      </w:pPr>
    </w:p>
    <w:p w14:paraId="6F6152A2" w14:textId="2D4300A6" w:rsidR="008007F3" w:rsidRPr="008007F3" w:rsidDel="006615D9" w:rsidRDefault="008007F3" w:rsidP="008007F3">
      <w:pPr>
        <w:rPr>
          <w:del w:id="344" w:author="Daniel Buonaiuto" w:date="2017-03-14T14:16:00Z"/>
          <w:rFonts w:ascii="Times New Roman" w:hAnsi="Times New Roman" w:cs="Times New Roman"/>
          <w:sz w:val="22"/>
          <w:szCs w:val="22"/>
        </w:rPr>
      </w:pPr>
      <w:del w:id="345" w:author="Daniel Buonaiuto" w:date="2017-03-14T14:16:00Z">
        <w:r w:rsidRPr="008007F3" w:rsidDel="006615D9">
          <w:rPr>
            <w:rFonts w:ascii="Times New Roman" w:hAnsi="Times New Roman" w:cs="Times New Roman"/>
            <w:color w:val="000000"/>
            <w:sz w:val="22"/>
            <w:szCs w:val="22"/>
          </w:rPr>
          <w:delText>Schneider</w:delText>
        </w:r>
        <w:r w:rsidDel="006615D9">
          <w:rPr>
            <w:rFonts w:ascii="Times New Roman" w:hAnsi="Times New Roman" w:cs="Times New Roman"/>
            <w:color w:val="000000"/>
            <w:sz w:val="22"/>
            <w:szCs w:val="22"/>
          </w:rPr>
          <w:delText xml:space="preserve"> B. 2015. Personal communication. Mason (MI). Wildtype Native Plant Nursery. Owner.</w:delText>
        </w:r>
      </w:del>
    </w:p>
    <w:p w14:paraId="23CD1C40" w14:textId="77777777" w:rsidR="008007F3" w:rsidRPr="008C5564" w:rsidRDefault="008007F3" w:rsidP="008C5564">
      <w:pPr>
        <w:rPr>
          <w:rFonts w:ascii="Times New Roman" w:hAnsi="Times New Roman" w:cs="Times New Roman"/>
          <w:sz w:val="22"/>
          <w:szCs w:val="22"/>
        </w:rPr>
      </w:pPr>
    </w:p>
    <w:p w14:paraId="356E5818" w14:textId="77777777" w:rsidR="008007F3" w:rsidRPr="008C5564" w:rsidRDefault="008007F3" w:rsidP="008007F3">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Schröder</w:t>
      </w:r>
      <w:proofErr w:type="spellEnd"/>
      <w:r w:rsidRPr="008C5564">
        <w:rPr>
          <w:rFonts w:ascii="Times New Roman" w:hAnsi="Times New Roman" w:cs="Times New Roman"/>
          <w:color w:val="000000"/>
          <w:sz w:val="22"/>
          <w:szCs w:val="22"/>
        </w:rPr>
        <w:t xml:space="preserve"> R, </w:t>
      </w:r>
      <w:proofErr w:type="spellStart"/>
      <w:r w:rsidRPr="008C5564">
        <w:rPr>
          <w:rFonts w:ascii="Times New Roman" w:hAnsi="Times New Roman" w:cs="Times New Roman"/>
          <w:color w:val="000000"/>
          <w:sz w:val="22"/>
          <w:szCs w:val="22"/>
        </w:rPr>
        <w:t>Prasse</w:t>
      </w:r>
      <w:proofErr w:type="spellEnd"/>
      <w:r w:rsidRPr="008C5564">
        <w:rPr>
          <w:rFonts w:ascii="Times New Roman" w:hAnsi="Times New Roman" w:cs="Times New Roman"/>
          <w:color w:val="000000"/>
          <w:sz w:val="22"/>
          <w:szCs w:val="22"/>
        </w:rPr>
        <w:t xml:space="preserve"> R. 2013. Cultivation and Hybridization Alter the Germination Behavior of Native Plants Used in </w:t>
      </w:r>
      <w:proofErr w:type="spellStart"/>
      <w:r w:rsidRPr="008C5564">
        <w:rPr>
          <w:rFonts w:ascii="Times New Roman" w:hAnsi="Times New Roman" w:cs="Times New Roman"/>
          <w:color w:val="000000"/>
          <w:sz w:val="22"/>
          <w:szCs w:val="22"/>
        </w:rPr>
        <w:t>Revegetation</w:t>
      </w:r>
      <w:proofErr w:type="spellEnd"/>
      <w:r w:rsidRPr="008C5564">
        <w:rPr>
          <w:rFonts w:ascii="Times New Roman" w:hAnsi="Times New Roman" w:cs="Times New Roman"/>
          <w:color w:val="000000"/>
          <w:sz w:val="22"/>
          <w:szCs w:val="22"/>
        </w:rPr>
        <w:t xml:space="preserve"> 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21(6): 793-800</w:t>
      </w:r>
    </w:p>
    <w:p w14:paraId="4B9CE603" w14:textId="3567CBFA" w:rsidR="008007F3" w:rsidDel="006615D9" w:rsidRDefault="008007F3" w:rsidP="008C5564">
      <w:pPr>
        <w:rPr>
          <w:del w:id="346" w:author="Daniel Buonaiuto" w:date="2017-03-14T14:16:00Z"/>
          <w:rFonts w:ascii="Times New Roman" w:hAnsi="Times New Roman" w:cs="Times New Roman"/>
          <w:color w:val="000000"/>
          <w:sz w:val="22"/>
          <w:szCs w:val="22"/>
        </w:rPr>
      </w:pPr>
    </w:p>
    <w:p w14:paraId="098E0835" w14:textId="475F37A9" w:rsidR="008C5564" w:rsidRPr="008C5564" w:rsidDel="006615D9" w:rsidRDefault="008C5564" w:rsidP="008C5564">
      <w:pPr>
        <w:rPr>
          <w:del w:id="347" w:author="Daniel Buonaiuto" w:date="2017-03-14T14:16:00Z"/>
          <w:rFonts w:ascii="Times New Roman" w:hAnsi="Times New Roman" w:cs="Times New Roman"/>
          <w:sz w:val="22"/>
          <w:szCs w:val="22"/>
        </w:rPr>
      </w:pPr>
      <w:del w:id="348" w:author="Daniel Buonaiuto" w:date="2017-03-14T14:16:00Z">
        <w:r w:rsidRPr="008C5564" w:rsidDel="006615D9">
          <w:rPr>
            <w:rFonts w:ascii="Times New Roman" w:hAnsi="Times New Roman" w:cs="Times New Roman"/>
            <w:color w:val="000000"/>
            <w:sz w:val="22"/>
            <w:szCs w:val="22"/>
          </w:rPr>
          <w:delText>Schütz W. 1997. Are germination strategies important for the ability of cespitose wetland sedges (Ca</w:delText>
        </w:r>
        <w:r w:rsidDel="006615D9">
          <w:rPr>
            <w:rFonts w:ascii="Times New Roman" w:hAnsi="Times New Roman" w:cs="Times New Roman"/>
            <w:color w:val="000000"/>
            <w:sz w:val="22"/>
            <w:szCs w:val="22"/>
          </w:rPr>
          <w:delText>rex) to grow in forests? Canadian Journal of Botany</w:delText>
        </w:r>
        <w:r w:rsidRPr="008C5564" w:rsidDel="006615D9">
          <w:rPr>
            <w:rFonts w:ascii="Times New Roman" w:hAnsi="Times New Roman" w:cs="Times New Roman"/>
            <w:color w:val="000000"/>
            <w:sz w:val="22"/>
            <w:szCs w:val="22"/>
          </w:rPr>
          <w:delText xml:space="preserve"> 75(10):</w:delText>
        </w:r>
        <w:r w:rsidDel="006615D9">
          <w:rPr>
            <w:rFonts w:ascii="Times New Roman" w:hAnsi="Times New Roman" w:cs="Times New Roman"/>
            <w:color w:val="000000"/>
            <w:sz w:val="22"/>
            <w:szCs w:val="22"/>
          </w:rPr>
          <w:delText xml:space="preserve"> </w:delText>
        </w:r>
        <w:r w:rsidRPr="008C5564" w:rsidDel="006615D9">
          <w:rPr>
            <w:rFonts w:ascii="Times New Roman" w:hAnsi="Times New Roman" w:cs="Times New Roman"/>
            <w:color w:val="000000"/>
            <w:sz w:val="22"/>
            <w:szCs w:val="22"/>
          </w:rPr>
          <w:delText>1692–1699.</w:delText>
        </w:r>
      </w:del>
    </w:p>
    <w:p w14:paraId="28DD9473" w14:textId="2AE7253D" w:rsidR="008C5564" w:rsidRPr="008C5564" w:rsidDel="006615D9" w:rsidRDefault="008C5564" w:rsidP="008C5564">
      <w:pPr>
        <w:rPr>
          <w:del w:id="349" w:author="Daniel Buonaiuto" w:date="2017-03-14T14:16:00Z"/>
          <w:rFonts w:ascii="Times New Roman" w:eastAsia="Times New Roman" w:hAnsi="Times New Roman" w:cs="Times New Roman"/>
          <w:sz w:val="22"/>
          <w:szCs w:val="22"/>
        </w:rPr>
      </w:pPr>
    </w:p>
    <w:p w14:paraId="5794C649" w14:textId="1D6F0C7B" w:rsidR="008C5564" w:rsidRPr="008C5564" w:rsidDel="006615D9" w:rsidRDefault="008C5564" w:rsidP="008C5564">
      <w:pPr>
        <w:rPr>
          <w:del w:id="350" w:author="Daniel Buonaiuto" w:date="2017-03-14T14:16:00Z"/>
          <w:rFonts w:ascii="Times New Roman" w:hAnsi="Times New Roman" w:cs="Times New Roman"/>
          <w:sz w:val="22"/>
          <w:szCs w:val="22"/>
        </w:rPr>
      </w:pPr>
      <w:del w:id="351" w:author="Daniel Buonaiuto" w:date="2017-03-14T14:16:00Z">
        <w:r w:rsidRPr="008C5564" w:rsidDel="006615D9">
          <w:rPr>
            <w:rFonts w:ascii="Times New Roman" w:hAnsi="Times New Roman" w:cs="Times New Roman"/>
            <w:color w:val="000000"/>
            <w:sz w:val="22"/>
            <w:szCs w:val="22"/>
          </w:rPr>
          <w:delText>Schütz W, Rave G. 1999. The Effect of Cold Stratification and Light on the Seed Germination of Temperate Sedges (Carex) from Various Habitats and Implications for Rege</w:delText>
        </w:r>
        <w:r w:rsidDel="006615D9">
          <w:rPr>
            <w:rFonts w:ascii="Times New Roman" w:hAnsi="Times New Roman" w:cs="Times New Roman"/>
            <w:color w:val="000000"/>
            <w:sz w:val="22"/>
            <w:szCs w:val="22"/>
          </w:rPr>
          <w:delText>nerative Strategies. Plant Ecology</w:delText>
        </w:r>
        <w:r w:rsidRPr="008C5564" w:rsidDel="006615D9">
          <w:rPr>
            <w:rFonts w:ascii="Times New Roman" w:hAnsi="Times New Roman" w:cs="Times New Roman"/>
            <w:color w:val="000000"/>
            <w:sz w:val="22"/>
            <w:szCs w:val="22"/>
          </w:rPr>
          <w:delText xml:space="preserve"> 144(2): 215-230.</w:delText>
        </w:r>
      </w:del>
    </w:p>
    <w:p w14:paraId="5405D2A1" w14:textId="77777777" w:rsidR="008C5564" w:rsidRPr="008C5564" w:rsidRDefault="008C5564" w:rsidP="008C5564">
      <w:pPr>
        <w:rPr>
          <w:rFonts w:ascii="Times New Roman" w:eastAsia="Times New Roman" w:hAnsi="Times New Roman" w:cs="Times New Roman"/>
          <w:sz w:val="22"/>
          <w:szCs w:val="22"/>
        </w:rPr>
      </w:pPr>
    </w:p>
    <w:p w14:paraId="7E6E4A18" w14:textId="77777777"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Shivanna</w:t>
      </w:r>
      <w:proofErr w:type="spellEnd"/>
      <w:r w:rsidRPr="008C5564">
        <w:rPr>
          <w:rFonts w:ascii="Times New Roman" w:hAnsi="Times New Roman" w:cs="Times New Roman"/>
          <w:color w:val="000000"/>
          <w:sz w:val="22"/>
          <w:szCs w:val="22"/>
        </w:rPr>
        <w:t xml:space="preserve"> KR, </w:t>
      </w:r>
      <w:proofErr w:type="spellStart"/>
      <w:r w:rsidRPr="008C5564">
        <w:rPr>
          <w:rFonts w:ascii="Times New Roman" w:hAnsi="Times New Roman" w:cs="Times New Roman"/>
          <w:color w:val="000000"/>
          <w:sz w:val="22"/>
          <w:szCs w:val="22"/>
        </w:rPr>
        <w:t>Tandon</w:t>
      </w:r>
      <w:proofErr w:type="spellEnd"/>
      <w:r w:rsidRPr="008C5564">
        <w:rPr>
          <w:rFonts w:ascii="Times New Roman" w:hAnsi="Times New Roman" w:cs="Times New Roman"/>
          <w:color w:val="000000"/>
          <w:sz w:val="22"/>
          <w:szCs w:val="22"/>
        </w:rPr>
        <w:t xml:space="preserve"> R. 2014.Reproductive ecology of flowering plants: a manual. New Delhi (India): Springer. </w:t>
      </w:r>
      <w:proofErr w:type="gramStart"/>
      <w:r w:rsidRPr="008C5564">
        <w:rPr>
          <w:rFonts w:ascii="Times New Roman" w:hAnsi="Times New Roman" w:cs="Times New Roman"/>
          <w:color w:val="000000"/>
          <w:sz w:val="22"/>
          <w:szCs w:val="22"/>
        </w:rPr>
        <w:t>Chapter 9, Breeding systems; p. 107–123.</w:t>
      </w:r>
      <w:proofErr w:type="gramEnd"/>
    </w:p>
    <w:p w14:paraId="681D723A" w14:textId="77777777" w:rsidR="008C5564" w:rsidRPr="008C5564" w:rsidRDefault="008C5564" w:rsidP="008C5564">
      <w:pPr>
        <w:rPr>
          <w:rFonts w:ascii="Times New Roman" w:eastAsia="Times New Roman" w:hAnsi="Times New Roman" w:cs="Times New Roman"/>
          <w:sz w:val="22"/>
          <w:szCs w:val="22"/>
        </w:rPr>
      </w:pPr>
    </w:p>
    <w:p w14:paraId="4CB4107C" w14:textId="77777777" w:rsidR="008C5564" w:rsidRPr="008C5564" w:rsidRDefault="008C5564" w:rsidP="008C5564">
      <w:pPr>
        <w:rPr>
          <w:rFonts w:ascii="Times New Roman" w:hAnsi="Times New Roman" w:cs="Times New Roman"/>
          <w:sz w:val="22"/>
          <w:szCs w:val="22"/>
        </w:rPr>
      </w:pPr>
      <w:proofErr w:type="spellStart"/>
      <w:proofErr w:type="gramStart"/>
      <w:r w:rsidRPr="008C5564">
        <w:rPr>
          <w:rFonts w:ascii="Times New Roman" w:hAnsi="Times New Roman" w:cs="Times New Roman"/>
          <w:sz w:val="22"/>
          <w:szCs w:val="22"/>
          <w:shd w:val="clear" w:color="auto" w:fill="FFFFFF"/>
        </w:rPr>
        <w:t>Silvertown</w:t>
      </w:r>
      <w:proofErr w:type="spellEnd"/>
      <w:r w:rsidRPr="008C5564">
        <w:rPr>
          <w:rFonts w:ascii="Times New Roman" w:hAnsi="Times New Roman" w:cs="Times New Roman"/>
          <w:sz w:val="22"/>
          <w:szCs w:val="22"/>
          <w:shd w:val="clear" w:color="auto" w:fill="FFFFFF"/>
        </w:rPr>
        <w:t xml:space="preserve"> J. 1989.The Paradox of Seed Size and Adaptation.</w:t>
      </w:r>
      <w:proofErr w:type="gramEnd"/>
      <w:r w:rsidRPr="008C5564">
        <w:rPr>
          <w:rFonts w:ascii="Times New Roman" w:hAnsi="Times New Roman" w:cs="Times New Roman"/>
          <w:sz w:val="22"/>
          <w:szCs w:val="22"/>
          <w:shd w:val="clear" w:color="auto" w:fill="FFFFFF"/>
        </w:rPr>
        <w:t xml:space="preserve"> </w:t>
      </w:r>
      <w:proofErr w:type="gramStart"/>
      <w:r w:rsidRPr="008C5564">
        <w:rPr>
          <w:rFonts w:ascii="Times New Roman" w:hAnsi="Times New Roman" w:cs="Times New Roman"/>
          <w:sz w:val="22"/>
          <w:szCs w:val="22"/>
          <w:shd w:val="clear" w:color="auto" w:fill="FFFFFF"/>
        </w:rPr>
        <w:t>Trends in Ecology &amp; Evolution 4(1): 24-26.</w:t>
      </w:r>
      <w:proofErr w:type="gramEnd"/>
      <w:r w:rsidRPr="008C5564">
        <w:rPr>
          <w:rFonts w:ascii="Times New Roman" w:hAnsi="Times New Roman" w:cs="Times New Roman"/>
          <w:sz w:val="22"/>
          <w:szCs w:val="22"/>
          <w:shd w:val="clear" w:color="auto" w:fill="FFFFFF"/>
        </w:rPr>
        <w:t xml:space="preserve"> </w:t>
      </w:r>
    </w:p>
    <w:p w14:paraId="32E930BA" w14:textId="77777777" w:rsidR="008C5564" w:rsidRPr="008C5564" w:rsidRDefault="008C5564" w:rsidP="008C5564">
      <w:pPr>
        <w:rPr>
          <w:rFonts w:ascii="Times New Roman" w:eastAsia="Times New Roman" w:hAnsi="Times New Roman" w:cs="Times New Roman"/>
          <w:sz w:val="22"/>
          <w:szCs w:val="22"/>
        </w:rPr>
      </w:pPr>
    </w:p>
    <w:p w14:paraId="36FF1495" w14:textId="77777777"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Vonk</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Noordegraaf</w:t>
      </w:r>
      <w:proofErr w:type="spellEnd"/>
      <w:r w:rsidRPr="008C5564">
        <w:rPr>
          <w:rFonts w:ascii="Times New Roman" w:hAnsi="Times New Roman" w:cs="Times New Roman"/>
          <w:color w:val="000000"/>
          <w:sz w:val="22"/>
          <w:szCs w:val="22"/>
        </w:rPr>
        <w:t xml:space="preserve"> C, Welles GWH.  Product Quality. In: Bakker JC, Bot GPA, </w:t>
      </w:r>
      <w:proofErr w:type="spellStart"/>
      <w:r w:rsidRPr="008C5564">
        <w:rPr>
          <w:rFonts w:ascii="Times New Roman" w:hAnsi="Times New Roman" w:cs="Times New Roman"/>
          <w:color w:val="000000"/>
          <w:sz w:val="22"/>
          <w:szCs w:val="22"/>
        </w:rPr>
        <w:t>Challa</w:t>
      </w:r>
      <w:proofErr w:type="spellEnd"/>
      <w:r w:rsidRPr="008C5564">
        <w:rPr>
          <w:rFonts w:ascii="Times New Roman" w:hAnsi="Times New Roman" w:cs="Times New Roman"/>
          <w:color w:val="000000"/>
          <w:sz w:val="22"/>
          <w:szCs w:val="22"/>
        </w:rPr>
        <w:t xml:space="preserve"> H, Van de </w:t>
      </w:r>
      <w:proofErr w:type="spellStart"/>
      <w:r w:rsidRPr="008C5564">
        <w:rPr>
          <w:rFonts w:ascii="Times New Roman" w:hAnsi="Times New Roman" w:cs="Times New Roman"/>
          <w:color w:val="000000"/>
          <w:sz w:val="22"/>
          <w:szCs w:val="22"/>
        </w:rPr>
        <w:t>Braak</w:t>
      </w:r>
      <w:proofErr w:type="spellEnd"/>
      <w:r w:rsidRPr="008C5564">
        <w:rPr>
          <w:rFonts w:ascii="Times New Roman" w:hAnsi="Times New Roman" w:cs="Times New Roman"/>
          <w:color w:val="000000"/>
          <w:sz w:val="22"/>
          <w:szCs w:val="22"/>
        </w:rPr>
        <w:t xml:space="preserve"> NJ, editors. Greenhouse Climate Control: an integrated approach.  </w:t>
      </w:r>
      <w:proofErr w:type="spellStart"/>
      <w:r w:rsidRPr="008C5564">
        <w:rPr>
          <w:rFonts w:ascii="Times New Roman" w:hAnsi="Times New Roman" w:cs="Times New Roman"/>
          <w:color w:val="000000"/>
          <w:sz w:val="22"/>
          <w:szCs w:val="22"/>
        </w:rPr>
        <w:t>Wageningen</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Pers</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Wageningen</w:t>
      </w:r>
      <w:proofErr w:type="spellEnd"/>
      <w:r w:rsidRPr="008C5564">
        <w:rPr>
          <w:rFonts w:ascii="Times New Roman" w:hAnsi="Times New Roman" w:cs="Times New Roman"/>
          <w:color w:val="000000"/>
          <w:sz w:val="22"/>
          <w:szCs w:val="22"/>
        </w:rPr>
        <w:t>. P 92-97.</w:t>
      </w:r>
    </w:p>
    <w:p w14:paraId="72C556C4" w14:textId="77777777" w:rsidR="008C5564" w:rsidRPr="008C5564" w:rsidRDefault="008C5564" w:rsidP="008C5564">
      <w:pPr>
        <w:rPr>
          <w:rFonts w:ascii="Times New Roman" w:eastAsia="Times New Roman" w:hAnsi="Times New Roman" w:cs="Times New Roman"/>
          <w:sz w:val="22"/>
          <w:szCs w:val="22"/>
        </w:rPr>
      </w:pPr>
    </w:p>
    <w:p w14:paraId="179E97B7" w14:textId="2A7D9D50"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 xml:space="preserve">Voss, E G, </w:t>
      </w: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w:t>
      </w:r>
      <w:proofErr w:type="gramEnd"/>
      <w:r w:rsidRPr="008C5564">
        <w:rPr>
          <w:rFonts w:ascii="Times New Roman" w:hAnsi="Times New Roman" w:cs="Times New Roman"/>
          <w:color w:val="000000"/>
          <w:sz w:val="22"/>
          <w:szCs w:val="22"/>
        </w:rPr>
        <w:t xml:space="preserve"> 2012. Field Manual of Michigan Flora. </w:t>
      </w:r>
      <w:proofErr w:type="gramStart"/>
      <w:r w:rsidRPr="008C5564">
        <w:rPr>
          <w:rFonts w:ascii="Times New Roman" w:hAnsi="Times New Roman" w:cs="Times New Roman"/>
          <w:color w:val="000000"/>
          <w:sz w:val="22"/>
          <w:szCs w:val="22"/>
        </w:rPr>
        <w:t>University of Michiga</w:t>
      </w:r>
      <w:r>
        <w:rPr>
          <w:rFonts w:ascii="Times New Roman" w:hAnsi="Times New Roman" w:cs="Times New Roman"/>
          <w:color w:val="000000"/>
          <w:sz w:val="22"/>
          <w:szCs w:val="22"/>
        </w:rPr>
        <w:t>n Press, Ann Arbor.</w:t>
      </w:r>
      <w:proofErr w:type="gramEnd"/>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XIV + 990 p.</w:t>
      </w:r>
      <w:proofErr w:type="gramEnd"/>
    </w:p>
    <w:p w14:paraId="3A2EFA5C" w14:textId="28628E60" w:rsidR="008C5564" w:rsidRPr="008C5564" w:rsidDel="006615D9" w:rsidRDefault="008C5564" w:rsidP="008C5564">
      <w:pPr>
        <w:rPr>
          <w:del w:id="352" w:author="Daniel Buonaiuto" w:date="2017-03-14T14:16:00Z"/>
          <w:rFonts w:ascii="Times New Roman" w:eastAsia="Times New Roman" w:hAnsi="Times New Roman" w:cs="Times New Roman"/>
          <w:sz w:val="22"/>
          <w:szCs w:val="22"/>
        </w:rPr>
      </w:pPr>
    </w:p>
    <w:p w14:paraId="37475BB6" w14:textId="5175F99C" w:rsidR="008C5564" w:rsidRPr="008C5564" w:rsidDel="006615D9" w:rsidRDefault="008C5564" w:rsidP="008C5564">
      <w:pPr>
        <w:rPr>
          <w:del w:id="353" w:author="Daniel Buonaiuto" w:date="2017-03-14T14:16:00Z"/>
          <w:rFonts w:ascii="Times New Roman" w:hAnsi="Times New Roman" w:cs="Times New Roman"/>
          <w:sz w:val="22"/>
          <w:szCs w:val="22"/>
        </w:rPr>
      </w:pPr>
      <w:del w:id="354" w:author="Daniel Buonaiuto" w:date="2017-03-14T14:16:00Z">
        <w:r w:rsidRPr="008C5564" w:rsidDel="006615D9">
          <w:rPr>
            <w:rFonts w:ascii="Times New Roman" w:hAnsi="Times New Roman" w:cs="Times New Roman"/>
            <w:color w:val="000000"/>
            <w:sz w:val="22"/>
            <w:szCs w:val="22"/>
          </w:rPr>
          <w:delText>Walther, GR, Post E, Convey P, Menzel A,  Parmesan C, Beebee TJC. 2002. Ecological respo</w:delText>
        </w:r>
        <w:r w:rsidDel="006615D9">
          <w:rPr>
            <w:rFonts w:ascii="Times New Roman" w:hAnsi="Times New Roman" w:cs="Times New Roman"/>
            <w:color w:val="000000"/>
            <w:sz w:val="22"/>
            <w:szCs w:val="22"/>
          </w:rPr>
          <w:delText xml:space="preserve">nses to recent climate change. </w:delText>
        </w:r>
        <w:r w:rsidRPr="008C5564" w:rsidDel="006615D9">
          <w:rPr>
            <w:rFonts w:ascii="Times New Roman" w:hAnsi="Times New Roman" w:cs="Times New Roman"/>
            <w:color w:val="000000"/>
            <w:sz w:val="22"/>
            <w:szCs w:val="22"/>
          </w:rPr>
          <w:delText>Nature 416: 389–395.</w:delText>
        </w:r>
      </w:del>
    </w:p>
    <w:p w14:paraId="4796291D" w14:textId="30CE1A55" w:rsidR="008C5564" w:rsidRPr="008C5564" w:rsidDel="006615D9" w:rsidRDefault="008C5564" w:rsidP="008C5564">
      <w:pPr>
        <w:rPr>
          <w:del w:id="355" w:author="Daniel Buonaiuto" w:date="2017-03-14T14:16:00Z"/>
          <w:rFonts w:ascii="Times New Roman" w:eastAsia="Times New Roman" w:hAnsi="Times New Roman" w:cs="Times New Roman"/>
          <w:sz w:val="22"/>
          <w:szCs w:val="22"/>
        </w:rPr>
      </w:pPr>
    </w:p>
    <w:p w14:paraId="66B408C3" w14:textId="1ECE4D89" w:rsidR="008C5564" w:rsidRPr="008C5564" w:rsidDel="006615D9" w:rsidRDefault="008C5564" w:rsidP="008C5564">
      <w:pPr>
        <w:rPr>
          <w:del w:id="356" w:author="Daniel Buonaiuto" w:date="2017-03-14T14:16:00Z"/>
          <w:rFonts w:ascii="Times New Roman" w:hAnsi="Times New Roman" w:cs="Times New Roman"/>
          <w:sz w:val="22"/>
          <w:szCs w:val="22"/>
        </w:rPr>
      </w:pPr>
      <w:del w:id="357" w:author="Daniel Buonaiuto" w:date="2017-03-14T14:16:00Z">
        <w:r w:rsidRPr="008C5564" w:rsidDel="006615D9">
          <w:rPr>
            <w:rFonts w:ascii="Times New Roman" w:hAnsi="Times New Roman" w:cs="Times New Roman"/>
            <w:color w:val="000000"/>
            <w:sz w:val="22"/>
            <w:szCs w:val="22"/>
          </w:rPr>
          <w:delText>Westoby M, Jurado E, Leishman M. 1992. Comparative evolutionary ecology of seed size</w:delText>
        </w:r>
        <w:r w:rsidDel="006615D9">
          <w:rPr>
            <w:rFonts w:ascii="Times New Roman" w:hAnsi="Times New Roman" w:cs="Times New Roman"/>
            <w:color w:val="000000"/>
            <w:sz w:val="22"/>
            <w:szCs w:val="22"/>
          </w:rPr>
          <w:delText>. Trends in Ecology &amp; Evolution</w:delText>
        </w:r>
        <w:r w:rsidRPr="008C5564" w:rsidDel="006615D9">
          <w:rPr>
            <w:rFonts w:ascii="Times New Roman" w:hAnsi="Times New Roman" w:cs="Times New Roman"/>
            <w:color w:val="000000"/>
            <w:sz w:val="22"/>
            <w:szCs w:val="22"/>
          </w:rPr>
          <w:delText xml:space="preserve"> 7(11): 368-372.</w:delText>
        </w:r>
      </w:del>
    </w:p>
    <w:p w14:paraId="23C108C4" w14:textId="0F0D344F" w:rsidR="008C5564" w:rsidRPr="008C5564" w:rsidRDefault="008C5564" w:rsidP="008C5564">
      <w:pPr>
        <w:rPr>
          <w:rFonts w:ascii="Times New Roman" w:eastAsia="Times New Roman" w:hAnsi="Times New Roman" w:cs="Times New Roman"/>
          <w:sz w:val="22"/>
          <w:szCs w:val="22"/>
        </w:rPr>
      </w:pPr>
      <w:r w:rsidRPr="008C5564">
        <w:rPr>
          <w:rFonts w:ascii="Times New Roman" w:eastAsia="Times New Roman" w:hAnsi="Times New Roman" w:cs="Times New Roman"/>
          <w:sz w:val="22"/>
          <w:szCs w:val="22"/>
        </w:rPr>
        <w:br/>
      </w:r>
      <w:proofErr w:type="gramStart"/>
      <w:r w:rsidRPr="008C5564">
        <w:rPr>
          <w:rFonts w:ascii="Times New Roman" w:eastAsia="Times New Roman" w:hAnsi="Times New Roman" w:cs="Times New Roman"/>
          <w:color w:val="000000"/>
          <w:sz w:val="22"/>
          <w:szCs w:val="22"/>
        </w:rPr>
        <w:t>Young TP. 2000.</w:t>
      </w:r>
      <w:proofErr w:type="gramEnd"/>
      <w:r w:rsidRPr="008C5564">
        <w:rPr>
          <w:rFonts w:ascii="Times New Roman" w:eastAsia="Times New Roman" w:hAnsi="Times New Roman" w:cs="Times New Roman"/>
          <w:color w:val="000000"/>
          <w:sz w:val="22"/>
          <w:szCs w:val="22"/>
        </w:rPr>
        <w:t xml:space="preserve"> Restoration Ecology and Conservation B</w:t>
      </w:r>
      <w:r>
        <w:rPr>
          <w:rFonts w:ascii="Times New Roman" w:eastAsia="Times New Roman" w:hAnsi="Times New Roman" w:cs="Times New Roman"/>
          <w:color w:val="000000"/>
          <w:sz w:val="22"/>
          <w:szCs w:val="22"/>
        </w:rPr>
        <w:t>iology. Biological Conservation</w:t>
      </w:r>
      <w:r w:rsidRPr="008C5564">
        <w:rPr>
          <w:rFonts w:ascii="Times New Roman" w:eastAsia="Times New Roman" w:hAnsi="Times New Roman" w:cs="Times New Roman"/>
          <w:color w:val="000000"/>
          <w:sz w:val="22"/>
          <w:szCs w:val="22"/>
        </w:rPr>
        <w:t xml:space="preserve"> 92(1): 73-83.</w:t>
      </w:r>
    </w:p>
    <w:p w14:paraId="1B2D34FA" w14:textId="77777777" w:rsidR="003A74D3" w:rsidRDefault="003A74D3" w:rsidP="00195F93">
      <w:pPr>
        <w:spacing w:line="480" w:lineRule="auto"/>
        <w:rPr>
          <w:ins w:id="358" w:author="Daniel Buonaiuto" w:date="2017-03-14T12:52:00Z"/>
          <w:rFonts w:ascii="Times New Roman" w:hAnsi="Times New Roman" w:cs="Times New Roman"/>
        </w:rPr>
      </w:pPr>
    </w:p>
    <w:p w14:paraId="140A3ACE" w14:textId="440EABC2" w:rsidR="00042994" w:rsidRPr="003A74D3" w:rsidRDefault="00042994" w:rsidP="006615D9">
      <w:pPr>
        <w:spacing w:line="480" w:lineRule="auto"/>
        <w:rPr>
          <w:rFonts w:ascii="Times New Roman" w:hAnsi="Times New Roman" w:cs="Times New Roman"/>
        </w:rPr>
      </w:pPr>
    </w:p>
    <w:sectPr w:rsidR="00042994" w:rsidRPr="003A74D3" w:rsidSect="003833AA">
      <w:headerReference w:type="even" r:id="rId10"/>
      <w:headerReference w:type="default" r:id="rId11"/>
      <w:pgSz w:w="12240" w:h="15840"/>
      <w:pgMar w:top="1440" w:right="1440" w:bottom="1440" w:left="1440" w:header="720" w:footer="720" w:gutter="0"/>
      <w:lnNumType w:countBy="1" w:restart="continuous"/>
      <w:pgNumType w:start="1"/>
      <w:cols w:space="720"/>
      <w:titlePg/>
      <w:docGrid w:linePitch="360"/>
      <w:sectPrChange w:id="359" w:author="Daniel Buonaiuto" w:date="2017-03-14T11:11:00Z">
        <w:sectPr w:rsidR="00042994" w:rsidRPr="003A74D3" w:rsidSect="003833AA">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35C00" w14:textId="77777777" w:rsidR="007B4C4A" w:rsidRDefault="007B4C4A" w:rsidP="00735CE1">
      <w:r>
        <w:separator/>
      </w:r>
    </w:p>
  </w:endnote>
  <w:endnote w:type="continuationSeparator" w:id="0">
    <w:p w14:paraId="2C931695" w14:textId="77777777" w:rsidR="007B4C4A" w:rsidRDefault="007B4C4A" w:rsidP="0073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08A3" w14:textId="77777777" w:rsidR="007B4C4A" w:rsidRDefault="007B4C4A" w:rsidP="00735CE1">
      <w:r>
        <w:separator/>
      </w:r>
    </w:p>
  </w:footnote>
  <w:footnote w:type="continuationSeparator" w:id="0">
    <w:p w14:paraId="6E324D7A" w14:textId="77777777" w:rsidR="007B4C4A" w:rsidRDefault="007B4C4A" w:rsidP="00735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3535" w14:textId="77777777" w:rsidR="007B4C4A" w:rsidRDefault="007B4C4A"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EF3E4" w14:textId="77777777" w:rsidR="007B4C4A" w:rsidRDefault="007B4C4A" w:rsidP="00735C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32909" w14:textId="77777777" w:rsidR="007B4C4A" w:rsidRDefault="007B4C4A"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39B5">
      <w:rPr>
        <w:rStyle w:val="PageNumber"/>
        <w:noProof/>
      </w:rPr>
      <w:t>15</w:t>
    </w:r>
    <w:r>
      <w:rPr>
        <w:rStyle w:val="PageNumber"/>
      </w:rPr>
      <w:fldChar w:fldCharType="end"/>
    </w:r>
  </w:p>
  <w:p w14:paraId="7CAA0692" w14:textId="77777777" w:rsidR="007B4C4A" w:rsidRPr="00735CE1" w:rsidRDefault="007B4C4A" w:rsidP="00735CE1">
    <w:pPr>
      <w:pStyle w:val="Header"/>
      <w:ind w:right="360"/>
      <w:jc w:val="right"/>
      <w:rPr>
        <w:rFonts w:ascii="Times New Roman" w:hAnsi="Times New Roman" w:cs="Times New Roman"/>
        <w:sz w:val="20"/>
        <w:szCs w:val="20"/>
      </w:rPr>
    </w:pPr>
    <w:r w:rsidRPr="00735CE1">
      <w:rPr>
        <w:rFonts w:ascii="Times New Roman" w:hAnsi="Times New Roman" w:cs="Times New Roman"/>
        <w:sz w:val="20"/>
        <w:szCs w:val="20"/>
      </w:rPr>
      <w:t>Outcrossing and fecundity</w:t>
    </w:r>
  </w:p>
  <w:p w14:paraId="21CB1A1C" w14:textId="77777777" w:rsidR="007B4C4A" w:rsidRDefault="007B4C4A" w:rsidP="00735CE1">
    <w:pPr>
      <w:pStyle w:val="Header"/>
      <w:ind w:right="360"/>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w:t>
    </w:r>
    <w:proofErr w:type="gramEnd"/>
    <w:r w:rsidRPr="00735CE1">
      <w:rPr>
        <w:rFonts w:ascii="Times New Roman" w:hAnsi="Times New Roman" w:cs="Times New Roman"/>
        <w:sz w:val="20"/>
        <w:szCs w:val="20"/>
      </w:rPr>
      <w:t xml:space="preserve"> woodland sedge</w:t>
    </w:r>
    <w:r>
      <w:rPr>
        <w:rFonts w:ascii="Times New Roman" w:hAnsi="Times New Roman" w:cs="Times New Roman"/>
        <w:sz w:val="20"/>
        <w:szCs w:val="20"/>
      </w:rPr>
      <w:t xml:space="preserve"> </w:t>
    </w:r>
  </w:p>
  <w:p w14:paraId="07B55C72" w14:textId="77777777" w:rsidR="007B4C4A" w:rsidRPr="00735CE1" w:rsidRDefault="007B4C4A" w:rsidP="00735CE1">
    <w:pPr>
      <w:pStyle w:val="Header"/>
      <w:ind w:right="360"/>
      <w:jc w:val="right"/>
      <w:rPr>
        <w:rFonts w:ascii="Times New Roman" w:hAnsi="Times New Roman" w:cs="Times New Roman"/>
        <w:i/>
        <w:sz w:val="20"/>
        <w:szCs w:val="20"/>
      </w:rPr>
    </w:pPr>
    <w:r w:rsidRPr="00735CE1">
      <w:rPr>
        <w:rFonts w:ascii="Times New Roman" w:hAnsi="Times New Roman" w:cs="Times New Roman"/>
        <w:i/>
        <w:sz w:val="20"/>
        <w:szCs w:val="20"/>
      </w:rPr>
      <w:t xml:space="preserve">C. </w:t>
    </w:r>
    <w:proofErr w:type="spellStart"/>
    <w:proofErr w:type="gramStart"/>
    <w:r w:rsidRPr="00735CE1">
      <w:rPr>
        <w:rFonts w:ascii="Times New Roman" w:hAnsi="Times New Roman" w:cs="Times New Roman"/>
        <w:i/>
        <w:sz w:val="20"/>
        <w:szCs w:val="20"/>
      </w:rPr>
      <w:t>pennsylvanica</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D3"/>
    <w:rsid w:val="00031673"/>
    <w:rsid w:val="00042994"/>
    <w:rsid w:val="00066D61"/>
    <w:rsid w:val="000C2CFA"/>
    <w:rsid w:val="0012754A"/>
    <w:rsid w:val="00132D42"/>
    <w:rsid w:val="00146B8F"/>
    <w:rsid w:val="0015121B"/>
    <w:rsid w:val="001605B5"/>
    <w:rsid w:val="00195F93"/>
    <w:rsid w:val="00246415"/>
    <w:rsid w:val="002878E6"/>
    <w:rsid w:val="00293F29"/>
    <w:rsid w:val="002B7D68"/>
    <w:rsid w:val="002F3AAB"/>
    <w:rsid w:val="0031234B"/>
    <w:rsid w:val="0037255C"/>
    <w:rsid w:val="003833AA"/>
    <w:rsid w:val="00394844"/>
    <w:rsid w:val="003A316B"/>
    <w:rsid w:val="003A6AEE"/>
    <w:rsid w:val="003A74D3"/>
    <w:rsid w:val="00403536"/>
    <w:rsid w:val="00447755"/>
    <w:rsid w:val="0047125D"/>
    <w:rsid w:val="004739D6"/>
    <w:rsid w:val="004B70E4"/>
    <w:rsid w:val="004F7D17"/>
    <w:rsid w:val="00514145"/>
    <w:rsid w:val="005E64C7"/>
    <w:rsid w:val="006535EF"/>
    <w:rsid w:val="006615D9"/>
    <w:rsid w:val="00735CE1"/>
    <w:rsid w:val="007406DA"/>
    <w:rsid w:val="0079080A"/>
    <w:rsid w:val="007B4C4A"/>
    <w:rsid w:val="008007F3"/>
    <w:rsid w:val="00830BC4"/>
    <w:rsid w:val="008503D8"/>
    <w:rsid w:val="00851D68"/>
    <w:rsid w:val="008A4454"/>
    <w:rsid w:val="008C5564"/>
    <w:rsid w:val="008F5A20"/>
    <w:rsid w:val="00941408"/>
    <w:rsid w:val="009C2842"/>
    <w:rsid w:val="009C7481"/>
    <w:rsid w:val="00A612C2"/>
    <w:rsid w:val="00A95024"/>
    <w:rsid w:val="00B51F3D"/>
    <w:rsid w:val="00B53D8C"/>
    <w:rsid w:val="00B7743E"/>
    <w:rsid w:val="00C02AA6"/>
    <w:rsid w:val="00C33062"/>
    <w:rsid w:val="00C471FB"/>
    <w:rsid w:val="00C85FEB"/>
    <w:rsid w:val="00C86BF2"/>
    <w:rsid w:val="00CA556A"/>
    <w:rsid w:val="00CB3D57"/>
    <w:rsid w:val="00D15CE8"/>
    <w:rsid w:val="00D45B90"/>
    <w:rsid w:val="00E420B0"/>
    <w:rsid w:val="00F20445"/>
    <w:rsid w:val="00F5412A"/>
    <w:rsid w:val="00FD39B5"/>
    <w:rsid w:val="00FD3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A7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 w:type="paragraph" w:styleId="Revision">
    <w:name w:val="Revision"/>
    <w:hidden/>
    <w:uiPriority w:val="99"/>
    <w:semiHidden/>
    <w:rsid w:val="00B53D8C"/>
  </w:style>
  <w:style w:type="character" w:styleId="LineNumber">
    <w:name w:val="line number"/>
    <w:basedOn w:val="DefaultParagraphFont"/>
    <w:uiPriority w:val="99"/>
    <w:semiHidden/>
    <w:unhideWhenUsed/>
    <w:rsid w:val="003833AA"/>
  </w:style>
  <w:style w:type="character" w:styleId="FollowedHyperlink">
    <w:name w:val="FollowedHyperlink"/>
    <w:basedOn w:val="DefaultParagraphFont"/>
    <w:uiPriority w:val="99"/>
    <w:semiHidden/>
    <w:unhideWhenUsed/>
    <w:rsid w:val="00C02A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590">
      <w:bodyDiv w:val="1"/>
      <w:marLeft w:val="0"/>
      <w:marRight w:val="0"/>
      <w:marTop w:val="0"/>
      <w:marBottom w:val="0"/>
      <w:divBdr>
        <w:top w:val="none" w:sz="0" w:space="0" w:color="auto"/>
        <w:left w:val="none" w:sz="0" w:space="0" w:color="auto"/>
        <w:bottom w:val="none" w:sz="0" w:space="0" w:color="auto"/>
        <w:right w:val="none" w:sz="0" w:space="0" w:color="auto"/>
      </w:divBdr>
    </w:div>
    <w:div w:id="1604726137">
      <w:bodyDiv w:val="1"/>
      <w:marLeft w:val="0"/>
      <w:marRight w:val="0"/>
      <w:marTop w:val="0"/>
      <w:marBottom w:val="0"/>
      <w:divBdr>
        <w:top w:val="none" w:sz="0" w:space="0" w:color="auto"/>
        <w:left w:val="none" w:sz="0" w:space="0" w:color="auto"/>
        <w:bottom w:val="none" w:sz="0" w:space="0" w:color="auto"/>
        <w:right w:val="none" w:sz="0" w:space="0" w:color="auto"/>
      </w:divBdr>
    </w:div>
    <w:div w:id="212179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CBEA7-0602-8145-AE80-29439298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6063</Words>
  <Characters>34561</Characters>
  <Application>Microsoft Macintosh Word</Application>
  <DocSecurity>0</DocSecurity>
  <Lines>288</Lines>
  <Paragraphs>81</Paragraphs>
  <ScaleCrop>false</ScaleCrop>
  <Company/>
  <LinksUpToDate>false</LinksUpToDate>
  <CharactersWithSpaces>40543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cp:lastModifiedBy>
  <cp:revision>11</cp:revision>
  <cp:lastPrinted>2017-03-14T15:21:00Z</cp:lastPrinted>
  <dcterms:created xsi:type="dcterms:W3CDTF">2017-03-14T13:56:00Z</dcterms:created>
  <dcterms:modified xsi:type="dcterms:W3CDTF">2017-03-23T14:13:00Z</dcterms:modified>
</cp:coreProperties>
</file>